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57D" w:rsidRPr="005F0518" w:rsidRDefault="003A057D" w:rsidP="005F0518">
      <w:pPr>
        <w:spacing w:after="200"/>
        <w:ind w:firstLine="0"/>
        <w:outlineLvl w:val="0"/>
        <w:rPr>
          <w:rFonts w:eastAsiaTheme="majorEastAsia" w:cstheme="majorBidi"/>
          <w:b/>
          <w:szCs w:val="28"/>
        </w:rPr>
      </w:pPr>
      <w:bookmarkStart w:id="0" w:name="_Toc318116193"/>
      <w:r>
        <w:rPr>
          <w:rStyle w:val="Heading1Char"/>
        </w:rPr>
        <w:t xml:space="preserve">Title: </w:t>
      </w:r>
      <w:r w:rsidRPr="00063FF3">
        <w:rPr>
          <w:rFonts w:eastAsiaTheme="majorEastAsia" w:cstheme="majorBidi"/>
          <w:szCs w:val="28"/>
        </w:rPr>
        <w:t>Ecological Drivers of Seedling Establishment and Survival</w:t>
      </w:r>
      <w:r w:rsidR="009C7F72">
        <w:rPr>
          <w:rFonts w:eastAsiaTheme="majorEastAsia" w:cstheme="majorBidi"/>
          <w:szCs w:val="28"/>
        </w:rPr>
        <w:t xml:space="preserve"> in an upland prairie ecosystem; applications for restoration</w:t>
      </w:r>
    </w:p>
    <w:p w:rsidR="003A057D" w:rsidRDefault="003A057D" w:rsidP="005F0518">
      <w:pPr>
        <w:ind w:firstLine="0"/>
        <w:rPr>
          <w:rStyle w:val="Heading1Char"/>
          <w:b w:val="0"/>
        </w:rPr>
      </w:pPr>
      <w:r>
        <w:rPr>
          <w:b/>
        </w:rPr>
        <w:t xml:space="preserve">Authors: </w:t>
      </w:r>
      <w:r w:rsidRPr="00647C76">
        <w:t>Kather</w:t>
      </w:r>
      <w:r>
        <w:t>ine D. Jones</w:t>
      </w:r>
      <w:r>
        <w:rPr>
          <w:vertAlign w:val="superscript"/>
        </w:rPr>
        <w:t>1</w:t>
      </w:r>
      <w:r>
        <w:t xml:space="preserve"> and Thomas N. Kaye</w:t>
      </w:r>
      <w:r>
        <w:rPr>
          <w:vertAlign w:val="superscript"/>
        </w:rPr>
        <w:t>1</w:t>
      </w:r>
      <w:proofErr w:type="gramStart"/>
      <w:r>
        <w:rPr>
          <w:vertAlign w:val="superscript"/>
        </w:rPr>
        <w:t>,2</w:t>
      </w:r>
      <w:proofErr w:type="gramEnd"/>
      <w:r w:rsidRPr="00C50DED">
        <w:rPr>
          <w:rStyle w:val="Heading1Char"/>
          <w:b w:val="0"/>
        </w:rPr>
        <w:t xml:space="preserve"> </w:t>
      </w:r>
    </w:p>
    <w:p w:rsidR="003A057D" w:rsidRDefault="003A057D" w:rsidP="005F0518">
      <w:pPr>
        <w:ind w:firstLine="0"/>
        <w:rPr>
          <w:rStyle w:val="Heading1Char"/>
          <w:b w:val="0"/>
        </w:rPr>
      </w:pPr>
      <w:r>
        <w:rPr>
          <w:rStyle w:val="Heading1Char"/>
          <w:b w:val="0"/>
        </w:rPr>
        <w:t xml:space="preserve">1 Oregon State University, Department of Botany and Plant Pathology, 2082 </w:t>
      </w:r>
      <w:proofErr w:type="spellStart"/>
      <w:r>
        <w:rPr>
          <w:rStyle w:val="Heading1Char"/>
          <w:b w:val="0"/>
        </w:rPr>
        <w:t>Cordley</w:t>
      </w:r>
      <w:proofErr w:type="spellEnd"/>
      <w:r>
        <w:rPr>
          <w:rStyle w:val="Heading1Char"/>
          <w:b w:val="0"/>
        </w:rPr>
        <w:t xml:space="preserve"> Hall, Corvallis, Oregon 97331-2902</w:t>
      </w:r>
    </w:p>
    <w:p w:rsidR="003A057D" w:rsidRDefault="003A057D" w:rsidP="005F0518">
      <w:pPr>
        <w:ind w:firstLine="0"/>
        <w:rPr>
          <w:rStyle w:val="Heading1Char"/>
          <w:b w:val="0"/>
        </w:rPr>
      </w:pPr>
      <w:r>
        <w:rPr>
          <w:rStyle w:val="Heading1Char"/>
          <w:b w:val="0"/>
        </w:rPr>
        <w:t xml:space="preserve">2 </w:t>
      </w:r>
      <w:proofErr w:type="gramStart"/>
      <w:r>
        <w:rPr>
          <w:rStyle w:val="Heading1Char"/>
          <w:b w:val="0"/>
        </w:rPr>
        <w:t>Institute</w:t>
      </w:r>
      <w:proofErr w:type="gramEnd"/>
      <w:r>
        <w:rPr>
          <w:rStyle w:val="Heading1Char"/>
          <w:b w:val="0"/>
        </w:rPr>
        <w:t xml:space="preserve"> for Applied Ecology, P.O. Box 2855, Corvallis, Oregon 97339</w:t>
      </w:r>
    </w:p>
    <w:p w:rsidR="003A057D" w:rsidRDefault="003A057D" w:rsidP="005F0518">
      <w:pPr>
        <w:ind w:firstLine="0"/>
        <w:rPr>
          <w:rStyle w:val="Heading1Char"/>
          <w:b w:val="0"/>
        </w:rPr>
      </w:pPr>
      <w:r>
        <w:rPr>
          <w:rStyle w:val="Heading1Char"/>
        </w:rPr>
        <w:t xml:space="preserve">Corresponding Author: </w:t>
      </w:r>
      <w:r>
        <w:rPr>
          <w:rStyle w:val="Heading1Char"/>
          <w:b w:val="0"/>
        </w:rPr>
        <w:t xml:space="preserve">K Jones, </w:t>
      </w:r>
    </w:p>
    <w:p w:rsidR="003A057D" w:rsidRDefault="003A057D" w:rsidP="005F0518">
      <w:pPr>
        <w:ind w:firstLine="0"/>
        <w:rPr>
          <w:rStyle w:val="Heading1Char"/>
          <w:b w:val="0"/>
        </w:rPr>
      </w:pPr>
      <w:r w:rsidRPr="008408D9">
        <w:rPr>
          <w:rFonts w:eastAsiaTheme="majorEastAsia" w:cstheme="majorBidi"/>
          <w:szCs w:val="28"/>
        </w:rPr>
        <w:t>National Ecological Observatory Network (NEON)</w:t>
      </w:r>
      <w:r>
        <w:rPr>
          <w:rFonts w:eastAsiaTheme="majorEastAsia" w:cstheme="majorBidi"/>
          <w:szCs w:val="28"/>
        </w:rPr>
        <w:t xml:space="preserve">, </w:t>
      </w:r>
      <w:r w:rsidRPr="008408D9">
        <w:rPr>
          <w:rFonts w:eastAsiaTheme="majorEastAsia" w:cstheme="majorBidi"/>
          <w:szCs w:val="28"/>
        </w:rPr>
        <w:t>1685 38th Street</w:t>
      </w:r>
      <w:r>
        <w:rPr>
          <w:rFonts w:eastAsiaTheme="majorEastAsia" w:cstheme="majorBidi"/>
          <w:szCs w:val="28"/>
        </w:rPr>
        <w:t xml:space="preserve">, </w:t>
      </w:r>
      <w:r w:rsidRPr="008408D9">
        <w:rPr>
          <w:rFonts w:eastAsiaTheme="majorEastAsia" w:cstheme="majorBidi"/>
          <w:szCs w:val="28"/>
        </w:rPr>
        <w:t>Boulder, CO 80302</w:t>
      </w:r>
      <w:r>
        <w:rPr>
          <w:rStyle w:val="Heading1Char"/>
          <w:b w:val="0"/>
        </w:rPr>
        <w:tab/>
      </w:r>
    </w:p>
    <w:p w:rsidR="003A057D" w:rsidRDefault="003A057D" w:rsidP="005F0518">
      <w:pPr>
        <w:ind w:firstLine="0"/>
        <w:rPr>
          <w:rStyle w:val="Heading1Char"/>
          <w:b w:val="0"/>
        </w:rPr>
      </w:pPr>
      <w:r>
        <w:rPr>
          <w:rStyle w:val="Heading1Char"/>
          <w:b w:val="0"/>
        </w:rPr>
        <w:t>720-330-1550</w:t>
      </w:r>
    </w:p>
    <w:p w:rsidR="003A057D" w:rsidRDefault="003A057D" w:rsidP="005F0518">
      <w:pPr>
        <w:ind w:firstLine="0"/>
        <w:rPr>
          <w:rStyle w:val="Heading1Char"/>
          <w:b w:val="0"/>
        </w:rPr>
      </w:pPr>
      <w:r>
        <w:rPr>
          <w:rStyle w:val="Heading1Char"/>
          <w:b w:val="0"/>
        </w:rPr>
        <w:tab/>
        <w:t>kjones@neoninc.org</w:t>
      </w:r>
      <w:r w:rsidR="002D5BB7">
        <w:rPr>
          <w:rStyle w:val="Heading1Char"/>
          <w:b w:val="0"/>
        </w:rPr>
        <w:t xml:space="preserve"> </w:t>
      </w:r>
    </w:p>
    <w:p w:rsidR="005F0518" w:rsidRDefault="005F0518" w:rsidP="005F0518">
      <w:pPr>
        <w:ind w:firstLine="0"/>
        <w:rPr>
          <w:rStyle w:val="Heading1Char"/>
        </w:rPr>
      </w:pPr>
      <w:r>
        <w:rPr>
          <w:rStyle w:val="Heading1Char"/>
        </w:rPr>
        <w:t>Running Title:</w:t>
      </w:r>
    </w:p>
    <w:p w:rsidR="005F0518" w:rsidRPr="005F0518" w:rsidRDefault="005F0518" w:rsidP="005F0518">
      <w:pPr>
        <w:ind w:firstLine="0"/>
        <w:rPr>
          <w:rStyle w:val="Heading1Char"/>
          <w:b w:val="0"/>
        </w:rPr>
      </w:pPr>
      <w:r>
        <w:rPr>
          <w:rStyle w:val="Heading1Char"/>
        </w:rPr>
        <w:t xml:space="preserve">Word Count: </w:t>
      </w:r>
      <w:r>
        <w:rPr>
          <w:rStyle w:val="Heading1Char"/>
          <w:b w:val="0"/>
        </w:rPr>
        <w:t>Summary - #; Main text - #; Acknowledgements - #; References - #; Tables and Figures - #</w:t>
      </w:r>
    </w:p>
    <w:p w:rsidR="005F0518" w:rsidRPr="00E84763" w:rsidRDefault="005F0518" w:rsidP="005F0518">
      <w:pPr>
        <w:ind w:firstLine="0"/>
        <w:rPr>
          <w:rStyle w:val="Heading1Char"/>
          <w:b w:val="0"/>
        </w:rPr>
      </w:pPr>
      <w:r>
        <w:rPr>
          <w:rStyle w:val="Heading1Char"/>
        </w:rPr>
        <w:t>Number of Tables:</w:t>
      </w:r>
      <w:r w:rsidR="00E84763">
        <w:rPr>
          <w:rStyle w:val="Heading1Char"/>
        </w:rPr>
        <w:t xml:space="preserve"> </w:t>
      </w:r>
      <w:r w:rsidR="00E84763">
        <w:rPr>
          <w:rStyle w:val="Heading1Char"/>
          <w:b w:val="0"/>
        </w:rPr>
        <w:t>2</w:t>
      </w:r>
    </w:p>
    <w:p w:rsidR="005F0518" w:rsidRPr="00E84763" w:rsidRDefault="005F0518" w:rsidP="005F0518">
      <w:pPr>
        <w:ind w:firstLine="0"/>
        <w:rPr>
          <w:rStyle w:val="Heading1Char"/>
          <w:b w:val="0"/>
        </w:rPr>
      </w:pPr>
      <w:r>
        <w:rPr>
          <w:rStyle w:val="Heading1Char"/>
        </w:rPr>
        <w:t>Number of Figures:</w:t>
      </w:r>
      <w:r w:rsidR="00E84763">
        <w:rPr>
          <w:rStyle w:val="Heading1Char"/>
        </w:rPr>
        <w:t xml:space="preserve"> </w:t>
      </w:r>
      <w:r w:rsidR="008335CD">
        <w:rPr>
          <w:rStyle w:val="Heading1Char"/>
          <w:b w:val="0"/>
        </w:rPr>
        <w:t>9</w:t>
      </w:r>
    </w:p>
    <w:p w:rsidR="005F0518" w:rsidRPr="00E84763" w:rsidRDefault="005F0518" w:rsidP="005F0518">
      <w:pPr>
        <w:ind w:firstLine="0"/>
        <w:rPr>
          <w:rStyle w:val="Heading1Char"/>
          <w:b w:val="0"/>
        </w:rPr>
      </w:pPr>
      <w:r>
        <w:rPr>
          <w:rStyle w:val="Heading1Char"/>
        </w:rPr>
        <w:t>Number of References:</w:t>
      </w:r>
      <w:r w:rsidR="00E84763">
        <w:rPr>
          <w:rStyle w:val="Heading1Char"/>
        </w:rPr>
        <w:t xml:space="preserve"> </w:t>
      </w:r>
    </w:p>
    <w:p w:rsidR="002D5BB7" w:rsidRDefault="003A057D" w:rsidP="005F0518">
      <w:pPr>
        <w:spacing w:before="240"/>
      </w:pPr>
      <w:r>
        <w:rPr>
          <w:rStyle w:val="Heading1Char"/>
          <w:b w:val="0"/>
        </w:rPr>
        <w:t xml:space="preserve">Financial support provided by the </w:t>
      </w:r>
      <w:r>
        <w:t>Portland Garden Club and the</w:t>
      </w:r>
      <w:r w:rsidR="005F0518">
        <w:t xml:space="preserve"> Native Plant Society of Oregon </w:t>
      </w:r>
      <w:r>
        <w:t>Willamette Chapter.</w:t>
      </w:r>
      <w:bookmarkEnd w:id="0"/>
    </w:p>
    <w:p w:rsidR="002D5BB7" w:rsidRDefault="002D5BB7">
      <w:pPr>
        <w:spacing w:after="200" w:line="276" w:lineRule="auto"/>
        <w:ind w:firstLine="0"/>
        <w:rPr>
          <w:rFonts w:eastAsiaTheme="majorEastAsia" w:cstheme="majorBidi"/>
          <w:b/>
          <w:bCs/>
          <w:szCs w:val="26"/>
        </w:rPr>
      </w:pPr>
      <w:r>
        <w:rPr>
          <w:rFonts w:eastAsiaTheme="majorEastAsia" w:cstheme="majorBidi"/>
          <w:b/>
          <w:bCs/>
          <w:szCs w:val="26"/>
        </w:rPr>
        <w:br w:type="page"/>
      </w:r>
    </w:p>
    <w:p w:rsidR="00063FF3" w:rsidRPr="00063FF3" w:rsidRDefault="005F0518" w:rsidP="002D5BB7">
      <w:pPr>
        <w:spacing w:before="240"/>
        <w:ind w:firstLine="0"/>
        <w:rPr>
          <w:rFonts w:eastAsiaTheme="majorEastAsia" w:cstheme="majorBidi"/>
          <w:b/>
          <w:bCs/>
          <w:szCs w:val="26"/>
        </w:rPr>
      </w:pPr>
      <w:commentRangeStart w:id="1"/>
      <w:r>
        <w:rPr>
          <w:rFonts w:eastAsiaTheme="majorEastAsia" w:cstheme="majorBidi"/>
          <w:b/>
          <w:bCs/>
          <w:szCs w:val="26"/>
        </w:rPr>
        <w:lastRenderedPageBreak/>
        <w:t>Summary</w:t>
      </w:r>
      <w:commentRangeEnd w:id="1"/>
      <w:r w:rsidR="002D5BB7">
        <w:rPr>
          <w:rStyle w:val="CommentReference"/>
        </w:rPr>
        <w:commentReference w:id="1"/>
      </w:r>
    </w:p>
    <w:p w:rsidR="004A70D3" w:rsidRDefault="00063FF3" w:rsidP="005F0518">
      <w:pPr>
        <w:rPr>
          <w:rFonts w:cs="Times New Roman"/>
          <w:sz w:val="23"/>
          <w:szCs w:val="23"/>
        </w:rPr>
      </w:pPr>
      <w:commentRangeStart w:id="2"/>
      <w:del w:id="3" w:author="Katie Jones" w:date="2015-02-15T09:33:00Z">
        <w:r w:rsidRPr="00063FF3" w:rsidDel="00A37E71">
          <w:delText>The</w:delText>
        </w:r>
      </w:del>
      <w:commentRangeEnd w:id="2"/>
      <w:r w:rsidR="003C35D2">
        <w:rPr>
          <w:rStyle w:val="CommentReference"/>
        </w:rPr>
        <w:commentReference w:id="2"/>
      </w:r>
      <w:del w:id="4" w:author="Katie Jones" w:date="2015-02-15T09:33:00Z">
        <w:r w:rsidRPr="00063FF3" w:rsidDel="00A37E71">
          <w:delText xml:space="preserve"> stress gradient hypothesis states that plant community interactions shift from competition in low stress environments to facilitation in high stress en</w:delText>
        </w:r>
        <w:r w:rsidR="00E84763" w:rsidDel="00A37E71">
          <w:delText xml:space="preserve">vironments.  </w:delText>
        </w:r>
      </w:del>
      <w:r w:rsidR="00E84763">
        <w:t xml:space="preserve">We tested for </w:t>
      </w:r>
      <w:ins w:id="5" w:author="Katie Jones" w:date="2015-02-15T09:36:00Z">
        <w:r w:rsidR="00A37E71">
          <w:t xml:space="preserve">evidence of </w:t>
        </w:r>
      </w:ins>
      <w:r w:rsidR="00E84763">
        <w:t>comp</w:t>
      </w:r>
      <w:r w:rsidRPr="00063FF3">
        <w:t>eti</w:t>
      </w:r>
      <w:r w:rsidR="00E84763">
        <w:t>ti</w:t>
      </w:r>
      <w:r w:rsidRPr="00063FF3">
        <w:t>on and facilitation in a high stress environment in the Willamette Valley, O</w:t>
      </w:r>
      <w:r w:rsidR="00A66301">
        <w:t>regon, USA</w:t>
      </w:r>
      <w:r w:rsidR="00A37E71">
        <w:t>.</w:t>
      </w:r>
      <w:r w:rsidRPr="00063FF3">
        <w:t xml:space="preserve"> </w:t>
      </w:r>
      <w:r w:rsidR="00A37E71">
        <w:t xml:space="preserve">We </w:t>
      </w:r>
      <w:r w:rsidRPr="00063FF3">
        <w:t>hypothesized that positive interactions would be the primary driver of establishment at our sites but t</w:t>
      </w:r>
      <w:r w:rsidR="00E84763">
        <w:t>hat interactions likely differ</w:t>
      </w:r>
      <w:r w:rsidRPr="00063FF3">
        <w:t xml:space="preserve"> between plant functional groups and between life history stages.</w:t>
      </w:r>
      <w:r w:rsidR="00A66301">
        <w:t xml:space="preserve"> </w:t>
      </w:r>
      <w:r w:rsidRPr="00063FF3">
        <w:t xml:space="preserve">We direct seeded or planted five species of native perennial forbs of conservation concern, </w:t>
      </w:r>
      <w:r w:rsidRPr="00063FF3">
        <w:rPr>
          <w:i/>
        </w:rPr>
        <w:t>Lupinus oreganus</w:t>
      </w:r>
      <w:r w:rsidRPr="00063FF3">
        <w:t xml:space="preserve">, </w:t>
      </w:r>
      <w:r w:rsidRPr="00063FF3">
        <w:rPr>
          <w:i/>
        </w:rPr>
        <w:t>Castilleja levisecta</w:t>
      </w:r>
      <w:r w:rsidRPr="00063FF3">
        <w:t xml:space="preserve">, </w:t>
      </w:r>
      <w:r w:rsidRPr="00063FF3">
        <w:rPr>
          <w:i/>
        </w:rPr>
        <w:t xml:space="preserve">Erigeron decumbens, Iris tenax </w:t>
      </w:r>
      <w:r w:rsidRPr="00063FF3">
        <w:t>and</w:t>
      </w:r>
      <w:r w:rsidRPr="00063FF3">
        <w:rPr>
          <w:i/>
        </w:rPr>
        <w:t xml:space="preserve"> Sidalcea malviflora</w:t>
      </w:r>
      <w:r w:rsidRPr="00063FF3">
        <w:t xml:space="preserve"> ssp. </w:t>
      </w:r>
      <w:r w:rsidRPr="00063FF3">
        <w:rPr>
          <w:i/>
        </w:rPr>
        <w:t>virgata,</w:t>
      </w:r>
      <w:r w:rsidRPr="00063FF3">
        <w:rPr>
          <w:rFonts w:cs="Times New Roman"/>
          <w:sz w:val="23"/>
          <w:szCs w:val="23"/>
        </w:rPr>
        <w:t xml:space="preserve"> into 20 </w:t>
      </w:r>
      <w:r w:rsidR="00A66301">
        <w:t>experimentally manipulated</w:t>
      </w:r>
      <w:r w:rsidR="00A66301" w:rsidRPr="00063FF3">
        <w:rPr>
          <w:rFonts w:cs="Times New Roman"/>
          <w:sz w:val="23"/>
          <w:szCs w:val="23"/>
        </w:rPr>
        <w:t xml:space="preserve"> </w:t>
      </w:r>
      <w:r w:rsidRPr="00063FF3">
        <w:rPr>
          <w:rFonts w:cs="Times New Roman"/>
          <w:sz w:val="23"/>
          <w:szCs w:val="23"/>
        </w:rPr>
        <w:t xml:space="preserve">plots </w:t>
      </w:r>
      <w:r w:rsidR="00A66301">
        <w:rPr>
          <w:rFonts w:cs="Times New Roman"/>
          <w:sz w:val="23"/>
          <w:szCs w:val="23"/>
        </w:rPr>
        <w:t xml:space="preserve">with differing plant </w:t>
      </w:r>
      <w:r w:rsidR="00166F16">
        <w:rPr>
          <w:rFonts w:cs="Times New Roman"/>
          <w:sz w:val="23"/>
          <w:szCs w:val="23"/>
        </w:rPr>
        <w:t xml:space="preserve">community structure </w:t>
      </w:r>
      <w:r w:rsidRPr="00063FF3">
        <w:rPr>
          <w:rFonts w:cs="Times New Roman"/>
          <w:sz w:val="23"/>
          <w:szCs w:val="23"/>
        </w:rPr>
        <w:t>at each of three sites. Seedling establishment and survival was tracked over two growing seasons. We used linear regression to test for effects of cover by plant functional group, litter, bare soil and disturbance on seedling success.</w:t>
      </w:r>
    </w:p>
    <w:p w:rsidR="004A70D3" w:rsidRDefault="004A70D3" w:rsidP="005F0518">
      <w:pPr>
        <w:rPr>
          <w:rFonts w:cs="Times New Roman"/>
          <w:sz w:val="23"/>
          <w:szCs w:val="23"/>
        </w:rPr>
      </w:pPr>
    </w:p>
    <w:p w:rsidR="00063FF3" w:rsidRPr="00063FF3" w:rsidRDefault="002D5BB7" w:rsidP="004A70D3">
      <w:pPr>
        <w:ind w:firstLine="0"/>
        <w:rPr>
          <w:rFonts w:cs="Times New Roman"/>
          <w:sz w:val="23"/>
          <w:szCs w:val="23"/>
        </w:rPr>
      </w:pPr>
      <w:proofErr w:type="gramStart"/>
      <w:r w:rsidRPr="004A70D3">
        <w:rPr>
          <w:rStyle w:val="Heading2Char"/>
        </w:rPr>
        <w:t>Synthesis and applications.</w:t>
      </w:r>
      <w:proofErr w:type="gramEnd"/>
      <w:r>
        <w:rPr>
          <w:rFonts w:cs="Times New Roman"/>
          <w:b/>
          <w:sz w:val="23"/>
          <w:szCs w:val="23"/>
        </w:rPr>
        <w:t xml:space="preserve"> </w:t>
      </w:r>
      <w:r w:rsidR="00063FF3" w:rsidRPr="00063FF3">
        <w:rPr>
          <w:rFonts w:cs="Times New Roman"/>
          <w:sz w:val="23"/>
          <w:szCs w:val="23"/>
        </w:rPr>
        <w:t xml:space="preserve">There was evidence of indirect facilitation of </w:t>
      </w:r>
      <w:r w:rsidR="00063FF3" w:rsidRPr="00063FF3">
        <w:rPr>
          <w:rFonts w:cs="Times New Roman"/>
          <w:i/>
          <w:sz w:val="23"/>
          <w:szCs w:val="23"/>
        </w:rPr>
        <w:t xml:space="preserve">L. oreganus, S. malviflora </w:t>
      </w:r>
      <w:r w:rsidR="00063FF3" w:rsidRPr="00063FF3">
        <w:rPr>
          <w:rFonts w:cs="Times New Roman"/>
          <w:sz w:val="23"/>
          <w:szCs w:val="23"/>
        </w:rPr>
        <w:t xml:space="preserve">ssp. </w:t>
      </w:r>
      <w:r w:rsidR="00063FF3" w:rsidRPr="00063FF3">
        <w:rPr>
          <w:rFonts w:cs="Times New Roman"/>
          <w:i/>
          <w:sz w:val="23"/>
          <w:szCs w:val="23"/>
        </w:rPr>
        <w:t xml:space="preserve">virgata </w:t>
      </w:r>
      <w:r w:rsidR="00063FF3" w:rsidRPr="00063FF3">
        <w:rPr>
          <w:rFonts w:cs="Times New Roman"/>
          <w:sz w:val="23"/>
          <w:szCs w:val="23"/>
        </w:rPr>
        <w:t xml:space="preserve">and </w:t>
      </w:r>
      <w:r w:rsidR="00063FF3" w:rsidRPr="00063FF3">
        <w:rPr>
          <w:rFonts w:cs="Times New Roman"/>
          <w:i/>
          <w:sz w:val="23"/>
          <w:szCs w:val="23"/>
        </w:rPr>
        <w:t>C. levisecta</w:t>
      </w:r>
      <w:r w:rsidR="00063FF3" w:rsidRPr="00063FF3">
        <w:rPr>
          <w:rFonts w:cs="Times New Roman"/>
          <w:sz w:val="23"/>
          <w:szCs w:val="23"/>
        </w:rPr>
        <w:t xml:space="preserve"> by grass in the form of leaf litter. Facilitation by litter is contrary to the common perception that litter inhibits plant establishment but supports the theory that facilitation is more common in high stress sites. </w:t>
      </w:r>
      <w:r w:rsidR="00187579">
        <w:rPr>
          <w:rFonts w:cs="Times New Roman"/>
          <w:sz w:val="23"/>
          <w:szCs w:val="23"/>
        </w:rPr>
        <w:t>For restoration of degraded habitats in high stress environment</w:t>
      </w:r>
      <w:r w:rsidR="00A37E71">
        <w:rPr>
          <w:rFonts w:cs="Times New Roman"/>
          <w:sz w:val="23"/>
          <w:szCs w:val="23"/>
        </w:rPr>
        <w:t>s</w:t>
      </w:r>
      <w:r w:rsidR="00187579">
        <w:rPr>
          <w:rFonts w:cs="Times New Roman"/>
          <w:sz w:val="23"/>
          <w:szCs w:val="23"/>
        </w:rPr>
        <w:t>, t</w:t>
      </w:r>
      <w:r w:rsidR="00063FF3" w:rsidRPr="00063FF3">
        <w:rPr>
          <w:rFonts w:cs="Times New Roman"/>
          <w:sz w:val="23"/>
          <w:szCs w:val="23"/>
        </w:rPr>
        <w:t>his suggests a phased approach</w:t>
      </w:r>
      <w:r w:rsidR="00187579">
        <w:rPr>
          <w:rFonts w:cs="Times New Roman"/>
          <w:sz w:val="23"/>
          <w:szCs w:val="23"/>
        </w:rPr>
        <w:t xml:space="preserve">; </w:t>
      </w:r>
      <w:r w:rsidR="00063FF3" w:rsidRPr="00063FF3">
        <w:rPr>
          <w:rFonts w:cs="Times New Roman"/>
          <w:sz w:val="23"/>
          <w:szCs w:val="23"/>
        </w:rPr>
        <w:t xml:space="preserve">land managers should consider seeding target species </w:t>
      </w:r>
      <w:r w:rsidR="00021E92">
        <w:rPr>
          <w:rFonts w:cs="Times New Roman"/>
          <w:sz w:val="23"/>
          <w:szCs w:val="23"/>
        </w:rPr>
        <w:t xml:space="preserve">of forbs </w:t>
      </w:r>
      <w:r w:rsidR="00063FF3" w:rsidRPr="00063FF3">
        <w:rPr>
          <w:rFonts w:cs="Times New Roman"/>
          <w:sz w:val="23"/>
          <w:szCs w:val="23"/>
        </w:rPr>
        <w:t xml:space="preserve">prior to eradicating invasive grasses or after successfully establishing native grasses. </w:t>
      </w:r>
    </w:p>
    <w:p w:rsidR="002D5BB7" w:rsidRDefault="002D5BB7" w:rsidP="002D5BB7">
      <w:pPr>
        <w:spacing w:before="240"/>
        <w:ind w:firstLine="0"/>
        <w:jc w:val="both"/>
        <w:rPr>
          <w:rStyle w:val="Heading1Char"/>
          <w:b w:val="0"/>
        </w:rPr>
      </w:pPr>
      <w:bookmarkStart w:id="6" w:name="_Toc318116195"/>
      <w:commentRangeStart w:id="7"/>
      <w:r>
        <w:rPr>
          <w:rStyle w:val="Heading1Char"/>
        </w:rPr>
        <w:t>Keywords:</w:t>
      </w:r>
      <w:r>
        <w:rPr>
          <w:rStyle w:val="Heading1Char"/>
          <w:b w:val="0"/>
        </w:rPr>
        <w:t xml:space="preserve"> </w:t>
      </w:r>
      <w:commentRangeEnd w:id="7"/>
      <w:r w:rsidR="00187579">
        <w:rPr>
          <w:rStyle w:val="CommentReference"/>
        </w:rPr>
        <w:commentReference w:id="7"/>
      </w:r>
      <w:r w:rsidR="00187579">
        <w:rPr>
          <w:rStyle w:val="Heading1Char"/>
          <w:b w:val="0"/>
        </w:rPr>
        <w:t xml:space="preserve">Restoration, facilitation, competition, </w:t>
      </w:r>
      <w:ins w:id="8" w:author="Katie Jones" w:date="2015-05-07T19:26:00Z">
        <w:r w:rsidR="00C738B8">
          <w:rPr>
            <w:rStyle w:val="Heading1Char"/>
            <w:b w:val="0"/>
          </w:rPr>
          <w:t>grassland</w:t>
        </w:r>
      </w:ins>
    </w:p>
    <w:p w:rsidR="00063FF3" w:rsidRPr="00063FF3" w:rsidRDefault="00063FF3" w:rsidP="005F0518">
      <w:pPr>
        <w:keepNext/>
        <w:keepLines/>
        <w:spacing w:before="360"/>
        <w:ind w:firstLine="0"/>
        <w:outlineLvl w:val="1"/>
        <w:rPr>
          <w:rFonts w:eastAsiaTheme="majorEastAsia" w:cstheme="majorBidi"/>
          <w:b/>
          <w:bCs/>
          <w:szCs w:val="26"/>
        </w:rPr>
      </w:pPr>
      <w:r w:rsidRPr="00063FF3">
        <w:rPr>
          <w:rFonts w:eastAsiaTheme="majorEastAsia" w:cstheme="majorBidi"/>
          <w:b/>
          <w:bCs/>
          <w:szCs w:val="26"/>
        </w:rPr>
        <w:t>Introduction</w:t>
      </w:r>
      <w:bookmarkEnd w:id="6"/>
      <w:r w:rsidRPr="00063FF3">
        <w:rPr>
          <w:rFonts w:eastAsiaTheme="majorEastAsia" w:cstheme="majorBidi"/>
          <w:b/>
          <w:bCs/>
          <w:szCs w:val="26"/>
        </w:rPr>
        <w:t xml:space="preserve"> </w:t>
      </w:r>
    </w:p>
    <w:p w:rsidR="00063FF3" w:rsidRPr="00063FF3" w:rsidRDefault="00063FF3" w:rsidP="005F0518">
      <w:r w:rsidRPr="00063FF3">
        <w:t xml:space="preserve">Habitat loss and competition from non-native species are leading causes of declines in diversity </w:t>
      </w:r>
      <w:r w:rsidR="005F05B3">
        <w:rPr>
          <w:rFonts w:cs="Times New Roman"/>
        </w:rPr>
        <w:fldChar w:fldCharType="begin"/>
      </w:r>
      <w:r w:rsidR="00FE040C">
        <w:rPr>
          <w:rFonts w:cs="Times New Roman"/>
        </w:rPr>
        <w:instrText xml:space="preserve"> ADDIN ZOTERO_ITEM CSL_CITATION {"citationID":"t5m7075v","properties":{"formattedCitation":"{\\rtf (Morse 1996; Czech 1997; Wilcove \\i et al.\\i0{} 1998)}","plainCitation":"(Morse 1996; Czech 1997; Wilcove et al. 1998)"},"citationItems":[{"id":3340,"uris":["http://zotero.org/users/1486521/items/D3VIV424"],"uri":["http://zotero.org/users/1486521/items/D3VIV424"],"itemData":{"id":3340,"type":"chapter","title":"Plant Rarity and Endangerment in North America","container-title":"Restoring Diversity: Strategies for Reintroduction of Endangered Plants. Edited by DA Falk, CI Millar and M Olwell","publisher":"Island Press","publisher-place":"Washington, D.C. and Covelo, California","page":"7-22","event-place":"Washington, D.C. and Covelo, California","author":[{"family":"Morse","given":"Larry E."}],"issued":{"date-parts":[["1996"]]}},"label":"page"},{"id":3310,"uris":["http://zotero.org/users/1486521/items/AM588U4P"],"uri":["http://zotero.org/users/1486521/items/AM588U4P"],"itemData":{"id":3310,"type":"article-journal","title":"Distribution and Causation of Species Endangerment in the United States","container-title":"Science","page":"1116-1117","volume":"277","issue":"5329","source":"CrossRef","DOI":"10.1126/science.277.5329.1116","ISSN":"00368075, 10959203","author":[{"family":"Czech","given":"B."}],"issued":{"date-parts":[["1997",8,22]]},"accessed":{"date-parts":[["2012",1,28]],"season":"00:25:40"}},"label":"page"},{"id":3446,"uris":["http://zotero.org/users/1486521/items/PAVJ546A"],"uri":["http://zotero.org/users/1486521/items/PAVJ546A"],"itemData":{"id":3446,"type":"article-journal","title":"Quantifying threats to imperiled species in the United States","container-title":"BioScience","page":"607–615","volume":"48","issue":"8","source":"Google Scholar","author":[{"family":"Wilcove","given":"D.S."},{"family":"Rothstein","given":"D."},{"family":"Dubow","given":"J."},{"family":"Phillips","given":"A."},{"family":"Losos","given":"E."}],"issued":{"date-parts":[["1998"]]}},"label":"page"}],"schema":"https://github.com/citation-style-language/schema/raw/master/csl-citation.json"} </w:instrText>
      </w:r>
      <w:r w:rsidR="005F05B3">
        <w:rPr>
          <w:rFonts w:cs="Times New Roman"/>
        </w:rPr>
        <w:fldChar w:fldCharType="separate"/>
      </w:r>
      <w:r w:rsidR="00FE040C" w:rsidRPr="00FE040C">
        <w:rPr>
          <w:rFonts w:cs="Times New Roman"/>
          <w:szCs w:val="24"/>
        </w:rPr>
        <w:t xml:space="preserve">(Morse 1996; Czech 1997; Wilcove </w:t>
      </w:r>
      <w:r w:rsidR="00FE040C" w:rsidRPr="00FE040C">
        <w:rPr>
          <w:rFonts w:cs="Times New Roman"/>
          <w:i/>
          <w:iCs/>
          <w:szCs w:val="24"/>
        </w:rPr>
        <w:t>et al.</w:t>
      </w:r>
      <w:r w:rsidR="00FE040C" w:rsidRPr="00FE040C">
        <w:rPr>
          <w:rFonts w:cs="Times New Roman"/>
          <w:szCs w:val="24"/>
        </w:rPr>
        <w:t xml:space="preserve"> 1998)</w:t>
      </w:r>
      <w:r w:rsidR="005F05B3">
        <w:rPr>
          <w:rFonts w:cs="Times New Roman"/>
        </w:rPr>
        <w:fldChar w:fldCharType="end"/>
      </w:r>
      <w:r w:rsidRPr="00063FF3">
        <w:t xml:space="preserve">.  The list of threatened and endangered </w:t>
      </w:r>
      <w:r w:rsidRPr="00063FF3">
        <w:lastRenderedPageBreak/>
        <w:t xml:space="preserve">species is growing at an increasing rate </w:t>
      </w:r>
      <w:r w:rsidR="005F05B3">
        <w:rPr>
          <w:rFonts w:cs="Times New Roman"/>
        </w:rPr>
        <w:fldChar w:fldCharType="begin"/>
      </w:r>
      <w:r w:rsidR="00FE040C">
        <w:rPr>
          <w:rFonts w:cs="Times New Roman"/>
        </w:rPr>
        <w:instrText xml:space="preserve"> ADDIN ZOTERO_ITEM CSL_CITATION {"citationID":"pgntcfolg","properties":{"formattedCitation":"(Pimm &amp; Raven 2000)","plainCitation":"(Pimm &amp; Raven 2000)"},"citationItems":[{"id":3326,"uris":["http://zotero.org/users/1486521/items/BWXAWBSN"],"uri":["http://zotero.org/users/1486521/items/BWXAWBSN"],"itemData":{"id":3326,"type":"article-journal","title":"Biodiversity: extinction by numbers","container-title":"Nature","page":"843–845","volume":"403","issue":"6772","source":"Google Scholar","shortTitle":"Biodiversity","author":[{"family":"Pimm","given":"S.L."},{"family":"Raven","given":"P."}],"issued":{"date-parts":[["2000"]]}}}],"schema":"https://github.com/citation-style-language/schema/raw/master/csl-citation.json"} </w:instrText>
      </w:r>
      <w:r w:rsidR="005F05B3">
        <w:rPr>
          <w:rFonts w:cs="Times New Roman"/>
        </w:rPr>
        <w:fldChar w:fldCharType="separate"/>
      </w:r>
      <w:r w:rsidR="00FE040C" w:rsidRPr="00FE040C">
        <w:rPr>
          <w:rFonts w:cs="Times New Roman"/>
        </w:rPr>
        <w:t>(Pimm &amp; Raven 2000)</w:t>
      </w:r>
      <w:r w:rsidR="005F05B3">
        <w:rPr>
          <w:rFonts w:cs="Times New Roman"/>
        </w:rPr>
        <w:fldChar w:fldCharType="end"/>
      </w:r>
      <w:r w:rsidRPr="00063FF3">
        <w:rPr>
          <w:rFonts w:cs="Times New Roman"/>
        </w:rPr>
        <w:t>;</w:t>
      </w:r>
      <w:r w:rsidRPr="00063FF3">
        <w:t xml:space="preserve"> in some cases, whole ecosystems are at risk of being lost </w:t>
      </w:r>
      <w:r w:rsidR="005F05B3">
        <w:rPr>
          <w:rFonts w:cs="Times New Roman"/>
        </w:rPr>
        <w:fldChar w:fldCharType="begin"/>
      </w:r>
      <w:r w:rsidR="00FE040C">
        <w:rPr>
          <w:rFonts w:cs="Times New Roman"/>
        </w:rPr>
        <w:instrText xml:space="preserve"> ADDIN ZOTERO_ITEM CSL_CITATION {"citationID":"1e3a1cn0p1","properties":{"formattedCitation":"(Noss, LaRoe III &amp; Scott 1995)","plainCitation":"(Noss, LaRoe III &amp; Scott 1995)"},"citationItems":[{"id":3488,"uris":["http://zotero.org/users/1486521/items/SMJCKIXK"],"uri":["http://zotero.org/users/1486521/items/SMJCKIXK"],"itemData":{"id":3488,"type":"report","title":"Endangered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005F05B3">
        <w:rPr>
          <w:rFonts w:cs="Times New Roman"/>
        </w:rPr>
        <w:fldChar w:fldCharType="separate"/>
      </w:r>
      <w:r w:rsidR="00FE040C" w:rsidRPr="00FE040C">
        <w:rPr>
          <w:rFonts w:cs="Times New Roman"/>
        </w:rPr>
        <w:t>(Noss, LaRoe III &amp; Scott 1995)</w:t>
      </w:r>
      <w:r w:rsidR="005F05B3">
        <w:rPr>
          <w:rFonts w:cs="Times New Roman"/>
        </w:rPr>
        <w:fldChar w:fldCharType="end"/>
      </w:r>
      <w:r w:rsidRPr="00063FF3">
        <w:t xml:space="preserve">.  Restoring this diversity is a major challenge facing ecologists and land managers </w:t>
      </w:r>
      <w:r w:rsidR="005F05B3">
        <w:rPr>
          <w:rFonts w:cs="Times New Roman"/>
        </w:rPr>
        <w:fldChar w:fldCharType="begin"/>
      </w:r>
      <w:r w:rsidR="00FE040C">
        <w:rPr>
          <w:rFonts w:cs="Times New Roman"/>
        </w:rPr>
        <w:instrText xml:space="preserve"> ADDIN ZOTERO_ITEM CSL_CITATION {"citationID":"1cpg08mj31","properties":{"formattedCitation":"(Dobson 1997; Hobbs &amp; Harris 2001)","plainCitation":"(Dobson 1997; Hobbs &amp; Harris 2001)"},"citationItems":[{"id":3544,"uris":["http://zotero.org/users/1486521/items/WTRG6NEM"],"uri":["http://zotero.org/users/1486521/items/WTRG6NEM"],"itemData":{"id":3544,"type":"article-journal","title":"Hopes for the Future: Restoration Ecology and Conservation Biology","container-title":"Science","page":"515-522","volume":"277","issue":"5325","source":"CrossRef","DOI":"10.1126/science.277.5325.515","ISSN":"00368075, 10959203","shortTitle":"Hopes for the Future","author":[{"family":"Dobson","given":"A. P."}],"issued":{"date-parts":[["1997",7,25]]},"accessed":{"date-parts":[["2012",1,28]],"season":"02:10:52"}},"label":"page"},{"id":3283,"uris":["http://zotero.org/users/1486521/items/8CPXSE4Q"],"uri":["http://zotero.org/users/1486521/items/8CPXSE4Q"],"itemData":{"id":3283,"type":"article-journal","title":"Restoration ecology: repairing the earth's ecosystems in the new millennium","container-title":"Restoration ecology","page":"239–246","volume":"9","issue":"2","source":"Google Scholar","shortTitle":"Restoration ecology","author":[{"family":"Hobbs","given":"R.J."},{"family":"Harris","given":"J.A."}],"issued":{"date-parts":[["2001"]]}},"label":"page"}],"schema":"https://github.com/citation-style-language/schema/raw/master/csl-citation.json"} </w:instrText>
      </w:r>
      <w:r w:rsidR="005F05B3">
        <w:rPr>
          <w:rFonts w:cs="Times New Roman"/>
        </w:rPr>
        <w:fldChar w:fldCharType="separate"/>
      </w:r>
      <w:r w:rsidR="00FE040C" w:rsidRPr="00FE040C">
        <w:rPr>
          <w:rFonts w:cs="Times New Roman"/>
        </w:rPr>
        <w:t>(Dobson 1997; Hobbs &amp; Harris 2001)</w:t>
      </w:r>
      <w:r w:rsidR="005F05B3">
        <w:rPr>
          <w:rFonts w:cs="Times New Roman"/>
        </w:rPr>
        <w:fldChar w:fldCharType="end"/>
      </w:r>
      <w:r w:rsidRPr="00063FF3">
        <w:t xml:space="preserve"> and there is a clear call to answer these challenges through the direct application of ecological theory </w:t>
      </w:r>
      <w:r w:rsidR="005F05B3">
        <w:rPr>
          <w:rFonts w:cs="Times New Roman"/>
        </w:rPr>
        <w:fldChar w:fldCharType="begin"/>
      </w:r>
      <w:r w:rsidR="00FE040C">
        <w:rPr>
          <w:rFonts w:cs="Times New Roman"/>
        </w:rPr>
        <w:instrText xml:space="preserve"> ADDIN ZOTERO_ITEM CSL_CITATION {"citationID":"2k5fkvti6r","properties":{"formattedCitation":"(Palmer, Ambrose &amp; Poff 1997; Miller &amp; Hobbs 2007)","plainCitation":"(Palmer, Ambrose &amp; Poff 1997; Miller &amp; Hobbs 2007)"},"citationItems":[{"id":3245,"uris":["http://zotero.org/users/1486521/items/478PNNB3"],"uri":["http://zotero.org/users/1486521/items/478PNNB3"],"itemData":{"id":3245,"type":"article-journal","title":"Ecological theory and community restoration ecology","container-title":"Restoration ecology","page":"291–300","volume":"5","issue":"4","source":"Google Scholar","author":[{"family":"Palmer","given":"M.A."},{"family":"Ambrose","given":"R.F."},{"family":"Poff","given":"N.L.R."}],"issued":{"date-parts":[["1997"]]}},"label":"page"},{"id":3510,"uris":["http://zotero.org/users/1486521/items/TTNVQ4F8"],"uri":["http://zotero.org/users/1486521/items/TTNVQ4F8"],"itemData":{"id":3510,"type":"article-journal","title":"Habitat Restoration—Do We Know What We’re Doing?","container-title":"Restoration Ecology","page":"382–390","volume":"15","issue":"3","source":"Google Scholar","author":[{"family":"Miller","given":"J.R."},{"family":"Hobbs","given":"R.J."}],"issued":{"date-parts":[["2007"]]}},"label":"page"}],"schema":"https://github.com/citation-style-language/schema/raw/master/csl-citation.json"} </w:instrText>
      </w:r>
      <w:r w:rsidR="005F05B3">
        <w:rPr>
          <w:rFonts w:cs="Times New Roman"/>
        </w:rPr>
        <w:fldChar w:fldCharType="separate"/>
      </w:r>
      <w:r w:rsidR="00FE040C" w:rsidRPr="00FE040C">
        <w:rPr>
          <w:rFonts w:cs="Times New Roman"/>
        </w:rPr>
        <w:t>(Palmer, Ambrose &amp; Poff 1997; Miller &amp; Hobbs 2007)</w:t>
      </w:r>
      <w:r w:rsidR="005F05B3">
        <w:rPr>
          <w:rFonts w:cs="Times New Roman"/>
        </w:rPr>
        <w:fldChar w:fldCharType="end"/>
      </w:r>
      <w:r w:rsidRPr="00063FF3">
        <w:t xml:space="preserve">.  </w:t>
      </w:r>
    </w:p>
    <w:p w:rsidR="00B16DCF" w:rsidRDefault="00063FF3" w:rsidP="005F0518">
      <w:r w:rsidRPr="00063FF3">
        <w:t xml:space="preserve">In applied ecology, primary ecological concepts provide managers with a theoretical framework from which to develop restoration protocols based on the biology of individual species </w:t>
      </w:r>
      <w:r w:rsidR="005F05B3">
        <w:rPr>
          <w:rFonts w:cs="Times New Roman"/>
        </w:rPr>
        <w:fldChar w:fldCharType="begin"/>
      </w:r>
      <w:r w:rsidR="00FE040C">
        <w:rPr>
          <w:rFonts w:cs="Times New Roman"/>
        </w:rPr>
        <w:instrText xml:space="preserve"> ADDIN ZOTERO_ITEM CSL_CITATION {"citationID":"2no38d0gp2","properties":{"formattedCitation":"(Sarrazin &amp; Barbault 1996; Palmer, Ambrose &amp; Poff 1997; Zedler 2005)","plainCitation":"(Sarrazin &amp; Barbault 1996; Palmer, Ambrose &amp; Poff 1997; Zedler 2005)"},"citationItems":[{"id":3383,"uris":["http://zotero.org/users/1486521/items/H6MWDTG9"],"uri":["http://zotero.org/users/1486521/items/H6MWDTG9"],"itemData":{"id":3383,"type":"article-journal","title":"Reintroduction: challenges and lessons for basic ecology","container-title":"Trends in Ecology &amp; Evolution","page":"474–478","volume":"11","issue":"11","source":"Google Scholar","shortTitle":"Reintroduction","author":[{"family":"Sarrazin","given":"F."},{"family":"Barbault","given":"R."}],"issued":{"date-parts":[["1996"]]}},"label":"page"},{"id":3245,"uris":["http://zotero.org/users/1486521/items/478PNNB3"],"uri":["http://zotero.org/users/1486521/items/478PNNB3"],"itemData":{"id":3245,"type":"article-journal","title":"Ecological theory and community restoration ecology","container-title":"Restoration ecology","page":"291–300","volume":"5","issue":"4","source":"Google Scholar","author":[{"family":"Palmer","given":"M.A."},{"family":"Ambrose","given":"R.F."},{"family":"Poff","given":"N.L.R."}],"issued":{"date-parts":[["1997"]]}},"label":"page"},{"id":3493,"uris":["http://zotero.org/users/1486521/items/SVTMQFTG"],"uri":["http://zotero.org/users/1486521/items/SVTMQFTG"],"itemData":{"id":3493,"type":"article-journal","title":"Ecological restoration: guidance from theory","container-title":"San Francisco Estuary and Watershed Science","volume":"3","issue":"2","source":"Google Scholar","shortTitle":"Ecological restoration","author":[{"family":"Zedler","given":"J."}],"issued":{"date-parts":[["2005"]]}},"label":"page"}],"schema":"https://github.com/citation-style-language/schema/raw/master/csl-citation.json"} </w:instrText>
      </w:r>
      <w:r w:rsidR="005F05B3">
        <w:rPr>
          <w:rFonts w:cs="Times New Roman"/>
        </w:rPr>
        <w:fldChar w:fldCharType="separate"/>
      </w:r>
      <w:r w:rsidR="00FE040C" w:rsidRPr="00FE040C">
        <w:rPr>
          <w:rFonts w:cs="Times New Roman"/>
        </w:rPr>
        <w:t>(Sarrazin &amp; Barbault 1996; Palmer, Ambrose &amp; Poff 1997; Zedler 2005)</w:t>
      </w:r>
      <w:r w:rsidR="005F05B3">
        <w:rPr>
          <w:rFonts w:cs="Times New Roman"/>
        </w:rPr>
        <w:fldChar w:fldCharType="end"/>
      </w:r>
      <w:r w:rsidRPr="00063FF3">
        <w:t xml:space="preserve">.  </w:t>
      </w:r>
      <w:r w:rsidR="00C962B9">
        <w:t>I</w:t>
      </w:r>
      <w:r w:rsidRPr="00063FF3">
        <w:t xml:space="preserve">n plant community ecology, </w:t>
      </w:r>
      <w:r w:rsidRPr="00A37E71">
        <w:rPr>
          <w:highlight w:val="yellow"/>
          <w:rPrChange w:id="9" w:author="Katie Jones" w:date="2015-02-15T09:42:00Z">
            <w:rPr/>
          </w:rPrChange>
        </w:rPr>
        <w:t>the stress-gradient hypothesis</w:t>
      </w:r>
      <w:r w:rsidRPr="00063FF3">
        <w:t xml:space="preserve"> proposes that competitive interactions between plant species have greater importance in low or moderate stress environments and that as stress conditions increase, facilitative interactions become more prevalent </w:t>
      </w:r>
      <w:r w:rsidR="005F05B3">
        <w:rPr>
          <w:rFonts w:cs="Times New Roman"/>
          <w:szCs w:val="24"/>
        </w:rPr>
        <w:fldChar w:fldCharType="begin"/>
      </w:r>
      <w:r w:rsidR="00FE040C">
        <w:rPr>
          <w:rFonts w:cs="Times New Roman"/>
          <w:szCs w:val="24"/>
        </w:rPr>
        <w:instrText xml:space="preserve"> ADDIN ZOTERO_ITEM CSL_CITATION {"citationID":"223g91a516","properties":{"formattedCitation":"{\\rtf (Bertness &amp; Callaway 1994; Tielb\\uc0\\u246{}rger &amp; Kadmon 2000)}","plainCitation":"(Bertness &amp; Callaway 1994; Tielbörger &amp; Kadmon 2000)"},"citationItems":[{"id":3502,"uris":["http://zotero.org/users/1486521/items/T9PAIUTJ"],"uri":["http://zotero.org/users/1486521/items/T9PAIUTJ"],"itemData":{"id":3502,"type":"article-journal","title":"Positive interactions in communities","container-title":"Trends in Ecology &amp; Evolution","page":"191-193","volume":"9","issue":"5","author":[{"family":"Bertness","given":"Mark D"},{"family":"Callaway","given":"Ragan"}],"issued":{"date-parts":[["1994"]]}},"label":"page"},{"id":3530,"uris":["http://zotero.org/users/1486521/items/VD65QEG9"],"uri":["http://zotero.org/users/1486521/items/VD65QEG9"],"itemData":{"id":3530,"type":"article-journal","title":"Temporal environmental variation tips the balance between facilitation and interference in desert plants","container-title":"Ecology","page":"1544–1553","volume":"81","issue":"6","source":"Google Scholar","author":[{"family":"Tielbörger","given":"K."},{"family":"Kadmon","given":"R."}],"issued":{"date-parts":[["2000"]]}},"label":"page"}],"schema":"https://github.com/citation-style-language/schema/raw/master/csl-citation.json"} </w:instrText>
      </w:r>
      <w:r w:rsidR="005F05B3">
        <w:rPr>
          <w:rFonts w:cs="Times New Roman"/>
          <w:szCs w:val="24"/>
        </w:rPr>
        <w:fldChar w:fldCharType="separate"/>
      </w:r>
      <w:r w:rsidR="00FE040C" w:rsidRPr="00FE040C">
        <w:rPr>
          <w:rFonts w:cs="Times New Roman"/>
          <w:szCs w:val="24"/>
        </w:rPr>
        <w:t>(Bertness &amp; Callaway 1994; Tielbörger &amp; Kadmon 2000)</w:t>
      </w:r>
      <w:r w:rsidR="005F05B3">
        <w:rPr>
          <w:rFonts w:cs="Times New Roman"/>
          <w:szCs w:val="24"/>
        </w:rPr>
        <w:fldChar w:fldCharType="end"/>
      </w:r>
      <w:r w:rsidRPr="00063FF3">
        <w:t xml:space="preserve">.  Within a particular habitat type, effective restoration techniques will differ in locations with differing stress conditions </w:t>
      </w:r>
      <w:r w:rsidR="005F05B3">
        <w:rPr>
          <w:rFonts w:cs="Times New Roman"/>
        </w:rPr>
        <w:fldChar w:fldCharType="begin"/>
      </w:r>
      <w:r w:rsidR="00FE040C">
        <w:rPr>
          <w:rFonts w:cs="Times New Roman"/>
        </w:rPr>
        <w:instrText xml:space="preserve"> ADDIN ZOTERO_ITEM CSL_CITATION {"citationID":"272c66sc6b","properties":{"formattedCitation":"(Padilla &amp; Pugnaire 2006)","plainCitation":"(Padilla &amp; Pugnaire 2006)"},"citationItems":[{"id":3397,"uris":["http://zotero.org/users/1486521/items/IH8APGZP"],"uri":["http://zotero.org/users/1486521/items/IH8APGZP"],"itemData":{"id":3397,"type":"article-journal","title":"The role of nurse plants in the restoration of degraded environments","container-title":"Frontiers in Ecology and the Environment","page":"196–202","volume":"4","issue":"4","source":"Google Scholar","author":[{"family":"Padilla","given":"F.M."},{"family":"Pugnaire","given":"F.I."}],"issued":{"date-parts":[["2006"]]}}}],"schema":"https://github.com/citation-style-language/schema/raw/master/csl-citation.json"} </w:instrText>
      </w:r>
      <w:r w:rsidR="005F05B3">
        <w:rPr>
          <w:rFonts w:cs="Times New Roman"/>
        </w:rPr>
        <w:fldChar w:fldCharType="separate"/>
      </w:r>
      <w:r w:rsidR="00FE040C" w:rsidRPr="00FE040C">
        <w:rPr>
          <w:rFonts w:cs="Times New Roman"/>
        </w:rPr>
        <w:t>(Padilla &amp; Pugnaire 2006)</w:t>
      </w:r>
      <w:r w:rsidR="005F05B3">
        <w:rPr>
          <w:rFonts w:cs="Times New Roman"/>
        </w:rPr>
        <w:fldChar w:fldCharType="end"/>
      </w:r>
      <w:r w:rsidRPr="00063FF3">
        <w:t xml:space="preserve"> and it is likely that interactions will differ among life history stages </w:t>
      </w:r>
      <w:r w:rsidR="005F05B3">
        <w:rPr>
          <w:rFonts w:cs="Times New Roman"/>
        </w:rPr>
        <w:fldChar w:fldCharType="begin"/>
      </w:r>
      <w:r w:rsidR="00FE040C">
        <w:rPr>
          <w:rFonts w:cs="Times New Roman"/>
        </w:rPr>
        <w:instrText xml:space="preserve"> ADDIN ZOTERO_ITEM CSL_CITATION {"citationID":"rr6mqnrlm","properties":{"formattedCitation":"(Brown &amp; Van Staden 1997; McPeek &amp; Peckarsky 1998; Maestre, Valladares &amp; Reynolds 2005)","plainCitation":"(Brown &amp; Van Staden 1997; McPeek &amp; Peckarsky 1998; Maestre, Valladares &amp; Reynolds 2005)"},"citationItems":[{"id":3506,"uris":["http://zotero.org/users/1486521/items/TNA86NPX"],"uri":["http://zotero.org/users/1486521/items/TNA86NPX"],"itemData":{"id":3506,"type":"article-journal","title":"Smoke as a germination cue: a review","container-title":"Plant Growth Regulation","page":"115–124","volume":"22","issue":"2","source":"Google Scholar","shortTitle":"Smoke as a germination cue","author":[{"family":"Brown","given":"NAC"},{"family":"Van Staden","given":"J."}],"issued":{"date-parts":[["1997"]]}},"label":"page"},{"id":3533,"uris":["http://zotero.org/users/1486521/items/VF5QXPPH"],"uri":["http://zotero.org/users/1486521/items/VF5QXPPH"],"itemData":{"id":3533,"type":"article-journal","title":"Life histories and the strengths of species interactions: combining mortality, growth, and fecundity effects","container-title":"Ecology","page":"867–879","volume":"79","issue":"3","source":"Google Scholar","shortTitle":"Life histories and the strengths of species interactions","author":[{"family":"McPeek","given":"M.A."},{"family":"Peckarsky","given":"B.L."}],"issued":{"date-parts":[["1998"]]}},"label":"page"},{"id":3478,"uris":["http://zotero.org/users/1486521/items/RQPX8DTH"],"uri":["http://zotero.org/users/1486521/items/RQPX8DTH"],"itemData":{"id":3478,"type":"article-journal","title":"Is the change of plant-plant interactions with abiotic stress predictable? A meta-analysis of field results in arid environments","container-title":"Journal of Ecology","page":"748-757","volume":"93","issue":"4","source":"CrossRef","DOI":"10.1111/j.1365-2745.2005.01017.x","ISSN":"00220477","shortTitle":"Is the change of plant-plant interactions with abiotic stress predictable?","author":[{"family":"Maestre","given":"Fernando T."},{"family":"Valladares","given":"Fernando"},{"family":"Reynolds","given":"James F."}],"issued":{"date-parts":[["2005",6,15]]},"accessed":{"date-parts":[["2012",1,31]],"season":"02:02:55"}},"label":"page"}],"schema":"https://github.com/citation-style-language/schema/raw/master/csl-citation.json"} </w:instrText>
      </w:r>
      <w:r w:rsidR="005F05B3">
        <w:rPr>
          <w:rFonts w:cs="Times New Roman"/>
        </w:rPr>
        <w:fldChar w:fldCharType="separate"/>
      </w:r>
      <w:r w:rsidR="00FE040C" w:rsidRPr="00FE040C">
        <w:rPr>
          <w:rFonts w:cs="Times New Roman"/>
        </w:rPr>
        <w:t>(Brown &amp; Van Staden 1997; McPeek &amp; Peckarsky 1998; Maestre, Valladares &amp; Reynolds 2005)</w:t>
      </w:r>
      <w:r w:rsidR="005F05B3">
        <w:rPr>
          <w:rFonts w:cs="Times New Roman"/>
        </w:rPr>
        <w:fldChar w:fldCharType="end"/>
      </w:r>
      <w:r w:rsidRPr="00063FF3">
        <w:t xml:space="preserve">. Even under a particular stress environment, interspecific plant interactions differ between functional groups </w:t>
      </w:r>
      <w:r w:rsidR="00E12340">
        <w:t>because</w:t>
      </w:r>
      <w:r w:rsidR="00E12340" w:rsidRPr="00063FF3">
        <w:t xml:space="preserve"> </w:t>
      </w:r>
      <w:r w:rsidRPr="00063FF3">
        <w:t xml:space="preserve">resource use </w:t>
      </w:r>
      <w:r w:rsidR="00E12340">
        <w:t xml:space="preserve">can </w:t>
      </w:r>
      <w:r w:rsidR="00E12340" w:rsidRPr="00063FF3">
        <w:t>var</w:t>
      </w:r>
      <w:r w:rsidR="00E12340">
        <w:t>y</w:t>
      </w:r>
      <w:r w:rsidR="00E12340" w:rsidRPr="00063FF3">
        <w:t xml:space="preserve"> </w:t>
      </w:r>
      <w:r w:rsidRPr="00063FF3">
        <w:t xml:space="preserve">among </w:t>
      </w:r>
      <w:r w:rsidR="00E12340">
        <w:t>these</w:t>
      </w:r>
      <w:r w:rsidR="00E12340" w:rsidRPr="00063FF3">
        <w:t xml:space="preserve"> </w:t>
      </w:r>
      <w:r w:rsidRPr="00063FF3">
        <w:t xml:space="preserve">groups </w:t>
      </w:r>
      <w:r w:rsidR="005F05B3">
        <w:rPr>
          <w:rFonts w:cs="Times New Roman"/>
        </w:rPr>
        <w:fldChar w:fldCharType="begin"/>
      </w:r>
      <w:r w:rsidR="00FE040C">
        <w:rPr>
          <w:rFonts w:cs="Times New Roman"/>
        </w:rPr>
        <w:instrText xml:space="preserve"> ADDIN ZOTERO_ITEM CSL_CITATION {"citationID":"7bq6iqu0h","properties":{"formattedCitation":"(Hooper 1997)","plainCitation":"(Hooper 1997)"},"citationItems":[{"id":3507,"uris":["http://zotero.org/users/1486521/items/TNJHVQK8"],"uri":["http://zotero.org/users/1486521/items/TNJHVQK8"],"itemData":{"id":3507,"type":"article-journal","title":"The Effects of Plant Composition and Diversity on Ecosystem Processes","container-title":"Science","page":"1302-1305","volume":"277","issue":"5330","source":"CrossRef","DOI":"10.1126/science.277.5330.1302","ISSN":"00368075, 10959203","author":[{"family":"Hooper","given":"D. U."}],"issued":{"date-parts":[["1997",8,29]]},"accessed":{"date-parts":[["2012",2,3]]}}}],"schema":"https://github.com/citation-style-language/schema/raw/master/csl-citation.json"} </w:instrText>
      </w:r>
      <w:r w:rsidR="005F05B3">
        <w:rPr>
          <w:rFonts w:cs="Times New Roman"/>
        </w:rPr>
        <w:fldChar w:fldCharType="separate"/>
      </w:r>
      <w:r w:rsidR="005F05B3" w:rsidRPr="005F05B3">
        <w:rPr>
          <w:rFonts w:cs="Times New Roman"/>
        </w:rPr>
        <w:t>(Hooper 1997)</w:t>
      </w:r>
      <w:r w:rsidR="005F05B3">
        <w:rPr>
          <w:rFonts w:cs="Times New Roman"/>
        </w:rPr>
        <w:fldChar w:fldCharType="end"/>
      </w:r>
      <w:r w:rsidRPr="00063FF3">
        <w:t xml:space="preserve">.  In prairie systems, grasses, especially non-native invasive species, tend to be taller and faster growing than many native forbs </w:t>
      </w:r>
      <w:r w:rsidR="005F05B3">
        <w:rPr>
          <w:rFonts w:cs="Times New Roman"/>
        </w:rPr>
        <w:fldChar w:fldCharType="begin"/>
      </w:r>
      <w:r w:rsidR="00FE040C">
        <w:rPr>
          <w:rFonts w:cs="Times New Roman"/>
        </w:rPr>
        <w:instrText xml:space="preserve"> ADDIN ZOTERO_ITEM CSL_CITATION {"citationID":"sKAbCdWA","properties":{"formattedCitation":"(Blossey &amp; Notzold 1995; Wilson 1998; Wilson &amp; Clark 2001)","plainCitation":"(Blossey &amp; Notzold 1995; Wilson 1998; Wilson &amp; Clark 2001)"},"citationItems":[{"id":3368,"uris":["http://zotero.org/users/1486521/items/FRPIZTGR"],"uri":["http://zotero.org/users/1486521/items/FRPIZTGR"],"itemData":{"id":3368,"type":"article-journal","title":"Evolution of increased competitive ability in invasive nonindigenous plants: a hypothesis","container-title":"Journal of Ecology","page":"887–889","volume":"83","issue":"5","source":"Google Scholar","shortTitle":"Evolution of increased competitive ability in invasive nonindigenous plants","author":[{"family":"Blossey","given":"B."},{"family":"Notzold","given":"R."}],"issued":{"date-parts":[["1995"]]}},"label":"page"},{"id":3314,"uris":["http://zotero.org/users/1486521/items/BD22Q2A5"],"uri":["http://zotero.org/users/1486521/items/BD22Q2A5"],"itemData":{"id":3314,"type":"chapter","title":"Upland prairie","container-title":"Chapter In: Part I US Fish and Wildlife Service Willamette Basin Recovery Plan. Portland (OR): US Fish and Wildlife Service Oregon State Office","source":"Google Scholar","author":[{"family":"Wilson","given":"M.V."}],"issued":{"date-parts":[["1998"]]}},"label":"page"},{"id":3282,"uris":["http://zotero.org/users/1486521/items/86RDKFTD"],"uri":["http://zotero.org/users/1486521/items/86RDKFTD"],"itemData":{"id":3282,"type":"article-journal","title":"Controlling invasive Arrhenatherum elatius and promoting native prairie grasses through mowing","container-title":"Applied Vegetation Science","page":"129-138","volume":"4","author":[{"family":"Wilson","given":"Mark V."},{"family":"Clark","given":"Deborah L."}],"issued":{"date-parts":[["2001"]]}},"label":"page"}],"schema":"https://github.com/citation-style-language/schema/raw/master/csl-citation.json"} </w:instrText>
      </w:r>
      <w:r w:rsidR="005F05B3">
        <w:rPr>
          <w:rFonts w:cs="Times New Roman"/>
        </w:rPr>
        <w:fldChar w:fldCharType="separate"/>
      </w:r>
      <w:r w:rsidR="00FE040C" w:rsidRPr="00FE040C">
        <w:rPr>
          <w:rFonts w:cs="Times New Roman"/>
        </w:rPr>
        <w:t>(Blossey &amp; Notzold 1995; Wilson 1998; Wilson &amp; Clark 2001)</w:t>
      </w:r>
      <w:r w:rsidR="005F05B3">
        <w:rPr>
          <w:rFonts w:cs="Times New Roman"/>
        </w:rPr>
        <w:fldChar w:fldCharType="end"/>
      </w:r>
      <w:r w:rsidRPr="00063FF3">
        <w:t xml:space="preserve"> and therefore frequently supp</w:t>
      </w:r>
      <w:r w:rsidR="00E777E9">
        <w:t>ress native forbs regardless of</w:t>
      </w:r>
      <w:r w:rsidR="00C962B9">
        <w:t xml:space="preserve"> </w:t>
      </w:r>
      <w:r w:rsidRPr="00063FF3">
        <w:t xml:space="preserve">stress condition.  </w:t>
      </w:r>
      <w:r w:rsidR="00C962B9">
        <w:t>D</w:t>
      </w:r>
      <w:r w:rsidRPr="00063FF3">
        <w:t>isturbance, especially herbivory, can</w:t>
      </w:r>
      <w:r w:rsidR="003C65B9">
        <w:t xml:space="preserve"> also</w:t>
      </w:r>
      <w:r w:rsidRPr="00063FF3">
        <w:t xml:space="preserve"> have significant effects on plant community structure and may </w:t>
      </w:r>
      <w:r w:rsidR="00E12340">
        <w:t>alter</w:t>
      </w:r>
      <w:r w:rsidR="00E12340" w:rsidRPr="00063FF3">
        <w:t xml:space="preserve"> </w:t>
      </w:r>
      <w:r w:rsidRPr="00063FF3">
        <w:t xml:space="preserve">effects of either competition or facilitation between plant species </w:t>
      </w:r>
      <w:r w:rsidR="005F05B3">
        <w:rPr>
          <w:rFonts w:cs="Times New Roman"/>
          <w:szCs w:val="24"/>
        </w:rPr>
        <w:fldChar w:fldCharType="begin"/>
      </w:r>
      <w:r w:rsidR="00FE040C">
        <w:rPr>
          <w:rFonts w:cs="Times New Roman"/>
          <w:szCs w:val="24"/>
        </w:rPr>
        <w:instrText xml:space="preserve"> ADDIN ZOTERO_ITEM CSL_CITATION {"citationID":"2nip6rj9si","properties":{"formattedCitation":"{\\rtf (Hamb\\uc0\\u228{}ck &amp; Beckerman 2003; Brooker \\i et al.\\i0{} 2006)}","plainCitation":"(Hambäck &amp; Beckerman 2003; Brooker et al. 2006)"},"citationItems":[{"id":3293,"uris":["http://zotero.org/users/1486521/items/922W538J"],"uri":["http://zotero.org/users/1486521/items/922W538J"],"itemData":{"id":3293,"type":"article-journal","title":"Herbivory and plant resource competition: a review of two interacting interactions","container-title":"Oikos","page":"26–37","volume":"101","issue":"1","source":"Google Scholar","shortTitle":"Herbivory and plant resource competition","author":[{"family":"Hambäck","given":"P.A."},{"family":"Beckerman","given":"A.P."}],"issued":{"date-parts":[["2003"]]}},"label":"page"},{"id":3421,"uris":["http://zotero.org/users/1486521/items/MBK376TD"],"uri":["http://zotero.org/users/1486521/items/MBK376TD"],"itemData":{"id":3421,"type":"article-journal","title":"Transient facilitative effects of heather on Scots pine along a grazing disturbance gradient in Scottish moorland","container-title":"Journal of Ecology","page":"637-645","volume":"94","issue":"3","source":"CrossRef","DOI":"10.1111/j.1365-2745.2006.01129.x","ISSN":"00220477, 13652745","author":[{"family":"Brooker","given":"R. W."},{"family":"Scott","given":"D."},{"family":"Palmer","given":"S. C. F."},{"family":"Swaine","given":"E."}],"issued":{"date-parts":[["2006",4,10]]},"accessed":{"date-parts":[["2012",2,1]]}},"label":"page"}],"schema":"https://github.com/citation-style-language/schema/raw/master/csl-citation.json"} </w:instrText>
      </w:r>
      <w:r w:rsidR="005F05B3">
        <w:rPr>
          <w:rFonts w:cs="Times New Roman"/>
          <w:szCs w:val="24"/>
        </w:rPr>
        <w:fldChar w:fldCharType="separate"/>
      </w:r>
      <w:r w:rsidR="00FE040C" w:rsidRPr="00FE040C">
        <w:rPr>
          <w:rFonts w:cs="Times New Roman"/>
          <w:szCs w:val="24"/>
        </w:rPr>
        <w:t xml:space="preserve">(Hambäck &amp; Beckerman 2003; Brooker </w:t>
      </w:r>
      <w:r w:rsidR="00FE040C" w:rsidRPr="00FE040C">
        <w:rPr>
          <w:rFonts w:cs="Times New Roman"/>
          <w:i/>
          <w:iCs/>
          <w:szCs w:val="24"/>
        </w:rPr>
        <w:t>et al.</w:t>
      </w:r>
      <w:r w:rsidR="00FE040C" w:rsidRPr="00FE040C">
        <w:rPr>
          <w:rFonts w:cs="Times New Roman"/>
          <w:szCs w:val="24"/>
        </w:rPr>
        <w:t xml:space="preserve"> 2006)</w:t>
      </w:r>
      <w:r w:rsidR="005F05B3">
        <w:rPr>
          <w:rFonts w:cs="Times New Roman"/>
          <w:szCs w:val="24"/>
        </w:rPr>
        <w:fldChar w:fldCharType="end"/>
      </w:r>
      <w:r w:rsidRPr="00063FF3">
        <w:t xml:space="preserve">. </w:t>
      </w:r>
      <w:r w:rsidRPr="00063FF3">
        <w:rPr>
          <w:szCs w:val="24"/>
        </w:rPr>
        <w:t xml:space="preserve">Successful </w:t>
      </w:r>
      <w:r w:rsidRPr="00063FF3">
        <w:t xml:space="preserve">conservation efforts, especially reintroduction of species with important ecosystem </w:t>
      </w:r>
      <w:r w:rsidRPr="00063FF3">
        <w:lastRenderedPageBreak/>
        <w:t xml:space="preserve">functions or species of particular conservation concern </w:t>
      </w:r>
      <w:r w:rsidR="005F05B3">
        <w:rPr>
          <w:rFonts w:cs="Times New Roman"/>
        </w:rPr>
        <w:fldChar w:fldCharType="begin"/>
      </w:r>
      <w:r w:rsidR="00FE040C">
        <w:rPr>
          <w:rFonts w:cs="Times New Roman"/>
        </w:rPr>
        <w:instrText xml:space="preserve"> ADDIN ZOTERO_ITEM CSL_CITATION {"citationID":"2o8ui48lt5","properties":{"formattedCitation":"{\\rtf (Srivastava &amp; Vellend 2005; Isbell \\i et al.\\i0{} 2011)}","plainCitation":"(Srivastava &amp; Vellend 2005; Isbell et al. 2011)"},"citationItems":[{"id":3281,"uris":["http://zotero.org/users/1486521/items/7XCTT2B3"],"uri":["http://zotero.org/users/1486521/items/7XCTT2B3"],"itemData":{"id":3281,"type":"article-journal","title":"BIODIVERSITY-ECOSYSTEM FUNCTION RESEARCH: Is It Relevant to Conservation?","container-title":"Annual Review of Ecology, Evolution, and Systematics","page":"267-294","volume":"36","issue":"1","source":"CrossRef","DOI":"10.1146/annurev.ecolsys.36.102003.152636","ISSN":"1543-592X, 1545-2069","shortTitle":"BIODIVERSITY-ECOSYSTEM FUNCTION RESEARCH","author":[{"family":"Srivastava","given":"Diane S."},{"family":"Vellend","given":"Mark"}],"issued":{"date-parts":[["2005",12]]},"accessed":{"date-parts":[["2012",1,31]],"season":"02:30:20"}},"label":"page"},{"id":3227,"uris":["http://zotero.org/users/1486521/items/2VZDBBJ5"],"uri":["http://zotero.org/users/1486521/items/2VZDBBJ5"],"itemData":{"id":3227,"type":"article-journal","title":"High plant diversity is needed to maintain ecosystem services","container-title":"Nature","page":"199–202","volume":"477","issue":"7363","source":"Google Scholar","author":[{"family":"Isbell","given":"F."},{"family":"Calcagno","given":"V."},{"family":"Hector","given":"A."},{"family":"Connolly","given":"J."},{"family":"Harpole","given":"W.S."},{"family":"Reich","given":"P.B."},{"family":"Scherer-Lorenzen","given":"M."},{"family":"Schmid","given":"B."},{"family":"Tilman","given":"D."},{"family":"van Ruijven","given":"J."},{"family":"others","given":""}],"issued":{"date-parts":[["2011"]]}},"label":"page"}],"schema":"https://github.com/citation-style-language/schema/raw/master/csl-citation.json"} </w:instrText>
      </w:r>
      <w:r w:rsidR="005F05B3">
        <w:rPr>
          <w:rFonts w:cs="Times New Roman"/>
        </w:rPr>
        <w:fldChar w:fldCharType="separate"/>
      </w:r>
      <w:r w:rsidR="00FE040C" w:rsidRPr="00FE040C">
        <w:rPr>
          <w:rFonts w:cs="Times New Roman"/>
          <w:szCs w:val="24"/>
        </w:rPr>
        <w:t xml:space="preserve">(Srivastava &amp; Vellend 2005; Isbell </w:t>
      </w:r>
      <w:r w:rsidR="00FE040C" w:rsidRPr="00FE040C">
        <w:rPr>
          <w:rFonts w:cs="Times New Roman"/>
          <w:i/>
          <w:iCs/>
          <w:szCs w:val="24"/>
        </w:rPr>
        <w:t>et al.</w:t>
      </w:r>
      <w:r w:rsidR="00FE040C" w:rsidRPr="00FE040C">
        <w:rPr>
          <w:rFonts w:cs="Times New Roman"/>
          <w:szCs w:val="24"/>
        </w:rPr>
        <w:t xml:space="preserve"> 2011)</w:t>
      </w:r>
      <w:r w:rsidR="005F05B3">
        <w:rPr>
          <w:rFonts w:cs="Times New Roman"/>
        </w:rPr>
        <w:fldChar w:fldCharType="end"/>
      </w:r>
      <w:r w:rsidRPr="00063FF3">
        <w:t xml:space="preserve"> will be achieved through identifying and applying ecological theories that drive community structure and ecosystem dynamics at a particular location </w:t>
      </w:r>
      <w:r w:rsidR="005F05B3">
        <w:rPr>
          <w:rFonts w:cs="Times New Roman"/>
        </w:rPr>
        <w:fldChar w:fldCharType="begin"/>
      </w:r>
      <w:r w:rsidR="00FE040C">
        <w:rPr>
          <w:rFonts w:cs="Times New Roman"/>
        </w:rPr>
        <w:instrText xml:space="preserve"> ADDIN ZOTERO_ITEM CSL_CITATION {"citationID":"kvu3ljs0b","properties":{"formattedCitation":"(Thorpe &amp; Stanley 2011)","plainCitation":"(Thorpe &amp; Stanley 2011)"},"citationItems":[{"id":3308,"uris":["http://zotero.org/users/1486521/items/AISTSW89"],"uri":["http://zotero.org/users/1486521/items/AISTSW89"],"itemData":{"id":3308,"type":"article-journal","title":"Determining appropriate goals for restoration of imperiled communities and species","container-title":"Journal of Applied Ecology","page":"275–279","volume":"48","issue":"2","source":"Google Scholar","author":[{"family":"Thorpe","given":"A.S."},{"family":"Stanley","given":"A.G."}],"issued":{"date-parts":[["2011"]]}}}],"schema":"https://github.com/citation-style-language/schema/raw/master/csl-citation.json"} </w:instrText>
      </w:r>
      <w:r w:rsidR="005F05B3">
        <w:rPr>
          <w:rFonts w:cs="Times New Roman"/>
        </w:rPr>
        <w:fldChar w:fldCharType="separate"/>
      </w:r>
      <w:r w:rsidR="00FE040C" w:rsidRPr="00FE040C">
        <w:rPr>
          <w:rFonts w:cs="Times New Roman"/>
        </w:rPr>
        <w:t>(Thorpe &amp; Stanley 2011)</w:t>
      </w:r>
      <w:r w:rsidR="005F05B3">
        <w:rPr>
          <w:rFonts w:cs="Times New Roman"/>
        </w:rPr>
        <w:fldChar w:fldCharType="end"/>
      </w:r>
      <w:r w:rsidRPr="00063FF3">
        <w:t>.</w:t>
      </w:r>
      <w:r w:rsidR="006B3624">
        <w:t xml:space="preserve"> </w:t>
      </w:r>
      <w:r w:rsidR="00E12340">
        <w:t>Also, c</w:t>
      </w:r>
      <w:r w:rsidRPr="00063FF3">
        <w:t xml:space="preserve">onservation of species </w:t>
      </w:r>
      <w:r w:rsidRPr="00063FF3">
        <w:rPr>
          <w:i/>
        </w:rPr>
        <w:t>interactions</w:t>
      </w:r>
      <w:r w:rsidRPr="00063FF3">
        <w:t xml:space="preserve"> is essential to successful ecosystem restoration </w:t>
      </w:r>
      <w:r w:rsidR="005F05B3">
        <w:rPr>
          <w:rFonts w:cs="Times New Roman"/>
          <w:szCs w:val="24"/>
        </w:rPr>
        <w:fldChar w:fldCharType="begin"/>
      </w:r>
      <w:r w:rsidR="00FE040C">
        <w:rPr>
          <w:rFonts w:cs="Times New Roman"/>
          <w:szCs w:val="24"/>
        </w:rPr>
        <w:instrText xml:space="preserve"> ADDIN ZOTERO_ITEM CSL_CITATION {"citationID":"1hqko1cdko","properties":{"formattedCitation":"{\\rtf (Soul\\uc0\\u233{} \\i et al.\\i0{} 2003)}","plainCitation":"(Soulé et al. 2003)"},"citationItems":[{"id":3516,"uris":["http://zotero.org/users/1486521/items/UA2ZF9C6"],"uri":["http://zotero.org/users/1486521/items/UA2ZF9C6"],"itemData":{"id":3516,"type":"article-journal","title":"Ecological effectiveness: conservation goals for interactive species","container-title":"Conservation Biology","page":"1238–1250","volume":"17","issue":"5","source":"Google Scholar","shortTitle":"Ecological effectiveness","author":[{"family":"Soulé","given":"M.E."},{"family":"Estes","given":"J.A."},{"family":"Berger","given":"J."},{"family":"Del Rio","given":"C.M."}],"issued":{"date-parts":[["2003"]]}}}],"schema":"https://github.com/citation-style-language/schema/raw/master/csl-citation.json"} </w:instrText>
      </w:r>
      <w:r w:rsidR="005F05B3">
        <w:rPr>
          <w:rFonts w:cs="Times New Roman"/>
          <w:szCs w:val="24"/>
        </w:rPr>
        <w:fldChar w:fldCharType="separate"/>
      </w:r>
      <w:r w:rsidR="00FE040C" w:rsidRPr="00FE040C">
        <w:rPr>
          <w:rFonts w:cs="Times New Roman"/>
          <w:szCs w:val="24"/>
        </w:rPr>
        <w:t xml:space="preserve">(Soulé </w:t>
      </w:r>
      <w:r w:rsidR="00FE040C" w:rsidRPr="00FE040C">
        <w:rPr>
          <w:rFonts w:cs="Times New Roman"/>
          <w:i/>
          <w:iCs/>
          <w:szCs w:val="24"/>
        </w:rPr>
        <w:t>et al.</w:t>
      </w:r>
      <w:r w:rsidR="00FE040C" w:rsidRPr="00FE040C">
        <w:rPr>
          <w:rFonts w:cs="Times New Roman"/>
          <w:szCs w:val="24"/>
        </w:rPr>
        <w:t xml:space="preserve"> 2003)</w:t>
      </w:r>
      <w:r w:rsidR="005F05B3">
        <w:rPr>
          <w:rFonts w:cs="Times New Roman"/>
          <w:szCs w:val="24"/>
        </w:rPr>
        <w:fldChar w:fldCharType="end"/>
      </w:r>
      <w:r w:rsidRPr="00063FF3">
        <w:rPr>
          <w:rFonts w:cs="Times New Roman"/>
          <w:szCs w:val="24"/>
        </w:rPr>
        <w:t>; individual species reintroduction</w:t>
      </w:r>
      <w:r w:rsidR="00981891">
        <w:rPr>
          <w:rFonts w:cs="Times New Roman"/>
          <w:szCs w:val="24"/>
        </w:rPr>
        <w:t xml:space="preserve">s </w:t>
      </w:r>
      <w:r w:rsidR="006B3624">
        <w:rPr>
          <w:rFonts w:cs="Times New Roman"/>
          <w:szCs w:val="24"/>
        </w:rPr>
        <w:t>therefore, should</w:t>
      </w:r>
      <w:r w:rsidR="00144BC0">
        <w:rPr>
          <w:rFonts w:cs="Times New Roman"/>
          <w:szCs w:val="24"/>
        </w:rPr>
        <w:t xml:space="preserve"> </w:t>
      </w:r>
      <w:r w:rsidRPr="00063FF3">
        <w:rPr>
          <w:rFonts w:cs="Times New Roman"/>
          <w:szCs w:val="24"/>
        </w:rPr>
        <w:t>be conducted within an ecosystem context</w:t>
      </w:r>
      <w:r w:rsidRPr="00063FF3">
        <w:t xml:space="preserve">.  </w:t>
      </w:r>
    </w:p>
    <w:p w:rsidR="00D54187" w:rsidRPr="00063FF3" w:rsidRDefault="00B16DCF" w:rsidP="00D54187">
      <w:pPr>
        <w:rPr>
          <w:szCs w:val="24"/>
        </w:rPr>
      </w:pPr>
      <w:r>
        <w:rPr>
          <w:szCs w:val="24"/>
        </w:rPr>
        <w:t>T</w:t>
      </w:r>
      <w:r w:rsidRPr="00063FF3">
        <w:rPr>
          <w:szCs w:val="24"/>
        </w:rPr>
        <w:t xml:space="preserve">emperate latitudes have experienced some of the greatest losses of biodiversity due to intense development and exploitation by humans </w:t>
      </w:r>
      <w:r w:rsidR="005F05B3">
        <w:rPr>
          <w:rFonts w:cs="Times New Roman"/>
        </w:rPr>
        <w:fldChar w:fldCharType="begin"/>
      </w:r>
      <w:r w:rsidR="00FE040C">
        <w:rPr>
          <w:rFonts w:cs="Times New Roman"/>
        </w:rPr>
        <w:instrText xml:space="preserve"> ADDIN ZOTERO_ITEM CSL_CITATION {"citationID":"WGqnk6aa","properties":{"formattedCitation":"(Noss, LaRoe III &amp; Scott 1995)","plainCitation":"(Noss, LaRoe III &amp; Scott 1995)"},"citationItems":[{"id":3488,"uris":["http://zotero.org/users/1486521/items/SMJCKIXK"],"uri":["http://zotero.org/users/1486521/items/SMJCKIXK"],"itemData":{"id":3488,"type":"report","title":"Endangered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005F05B3">
        <w:rPr>
          <w:rFonts w:cs="Times New Roman"/>
        </w:rPr>
        <w:fldChar w:fldCharType="separate"/>
      </w:r>
      <w:r w:rsidR="00FE040C" w:rsidRPr="00FE040C">
        <w:rPr>
          <w:rFonts w:cs="Times New Roman"/>
        </w:rPr>
        <w:t>(Noss, LaRoe III &amp; Scott 1995)</w:t>
      </w:r>
      <w:r w:rsidR="005F05B3">
        <w:rPr>
          <w:rFonts w:cs="Times New Roman"/>
        </w:rPr>
        <w:fldChar w:fldCharType="end"/>
      </w:r>
      <w:r w:rsidRPr="00063FF3">
        <w:rPr>
          <w:szCs w:val="24"/>
        </w:rPr>
        <w:t xml:space="preserve">.  Grasslands and savannas (prairies) in particular are among the most endangered ecosystems in the United States based on their decline, current extent, imminence of threat, and number of associated threatened and endangered species </w:t>
      </w:r>
      <w:r w:rsidR="005F05B3">
        <w:rPr>
          <w:rFonts w:cs="Times New Roman"/>
        </w:rPr>
        <w:fldChar w:fldCharType="begin"/>
      </w:r>
      <w:r w:rsidR="00FE040C">
        <w:rPr>
          <w:rFonts w:cs="Times New Roman"/>
        </w:rPr>
        <w:instrText xml:space="preserve"> ADDIN ZOTERO_ITEM CSL_CITATION {"citationID":"oDUzoh1g","properties":{"formattedCitation":"(Noss &amp; Peters 1995; Noss 2000)","plainCitation":"(Noss &amp; Peters 1995; Noss 2000)"},"citationItems":[{"id":3387,"uris":["http://zotero.org/users/1486521/items/HPNTKSMV"],"uri":["http://zotero.org/users/1486521/items/HPNTKSMV"],"itemData":{"id":3387,"type":"report","title":"Endangered ecosystems of the Unites States: a status report and plan for action.","publisher":"Defenders of Wildlife","publisher-place":"Washington, DC","event-place":"Washington, DC","author":[{"family":"Noss","given":"R.F."},{"family":"Peters","given":"R. L."}],"issued":{"date-parts":[["1995"]]}},"label":"page"},{"id":3363,"uris":["http://zotero.org/users/1486521/items/FFKAD2ED"],"uri":["http://zotero.org/users/1486521/items/FFKAD2ED"],"itemData":{"id":3363,"type":"article-journal","title":"High-risk ecosystems as foci for considering biodiversity and ecological integrity in ecological risk assessments","container-title":"Environmental Science &amp; Policy","page":"321–332","volume":"3","issue":"6","source":"Google Scholar","author":[{"family":"Noss","given":"R.F."}],"issued":{"date-parts":[["2000"]]}},"label":"page"}],"schema":"https://github.com/citation-style-language/schema/raw/master/csl-citation.json"} </w:instrText>
      </w:r>
      <w:r w:rsidR="005F05B3">
        <w:rPr>
          <w:rFonts w:cs="Times New Roman"/>
        </w:rPr>
        <w:fldChar w:fldCharType="separate"/>
      </w:r>
      <w:r w:rsidR="00FE040C" w:rsidRPr="00FE040C">
        <w:rPr>
          <w:rFonts w:cs="Times New Roman"/>
        </w:rPr>
        <w:t>(Noss &amp; Peters 1995; Noss 2000)</w:t>
      </w:r>
      <w:r w:rsidR="005F05B3">
        <w:rPr>
          <w:rFonts w:cs="Times New Roman"/>
        </w:rPr>
        <w:fldChar w:fldCharType="end"/>
      </w:r>
      <w:r w:rsidRPr="00063FF3">
        <w:rPr>
          <w:szCs w:val="24"/>
        </w:rPr>
        <w:t>.  The Wi</w:t>
      </w:r>
      <w:r w:rsidR="004950CE">
        <w:rPr>
          <w:szCs w:val="24"/>
        </w:rPr>
        <w:t>llamette Valley is no exception</w:t>
      </w:r>
      <w:r w:rsidRPr="00063FF3">
        <w:rPr>
          <w:szCs w:val="24"/>
        </w:rPr>
        <w:t xml:space="preserve"> with significant loss of native ecosystems. </w:t>
      </w:r>
      <w:r w:rsidR="004950CE">
        <w:rPr>
          <w:szCs w:val="24"/>
        </w:rPr>
        <w:t xml:space="preserve"> </w:t>
      </w:r>
      <w:r w:rsidRPr="00063FF3">
        <w:rPr>
          <w:szCs w:val="24"/>
        </w:rPr>
        <w:t xml:space="preserve">Prior to European settlement, </w:t>
      </w:r>
      <w:r>
        <w:rPr>
          <w:szCs w:val="24"/>
        </w:rPr>
        <w:t>this region</w:t>
      </w:r>
      <w:r w:rsidRPr="00063FF3">
        <w:t xml:space="preserve"> was a mosaic of coniferous forests, oak savannas and grassland</w:t>
      </w:r>
      <w:r>
        <w:t>s</w:t>
      </w:r>
      <w:r w:rsidRPr="00063FF3">
        <w:t xml:space="preserve"> with high plant and animal diversity.  Habitat loss, caused by conversion to agriculture, urbanization and natural succession to </w:t>
      </w:r>
      <w:proofErr w:type="spellStart"/>
      <w:r w:rsidRPr="00063FF3">
        <w:t>shrubland</w:t>
      </w:r>
      <w:proofErr w:type="spellEnd"/>
      <w:r w:rsidRPr="00063FF3">
        <w:t xml:space="preserve"> and forest due to </w:t>
      </w:r>
      <w:r>
        <w:t>fire suppression</w:t>
      </w:r>
      <w:r w:rsidRPr="00063FF3">
        <w:t xml:space="preserve"> has reduced native habitats to a fraction of their pre-settlement extent </w:t>
      </w:r>
      <w:r w:rsidR="005F05B3">
        <w:rPr>
          <w:rFonts w:cs="Times New Roman"/>
        </w:rPr>
        <w:fldChar w:fldCharType="begin"/>
      </w:r>
      <w:r w:rsidR="00FE040C">
        <w:rPr>
          <w:rFonts w:cs="Times New Roman"/>
        </w:rPr>
        <w:instrText xml:space="preserve"> ADDIN ZOTERO_ITEM CSL_CITATION {"citationID":"A8HM0Pz7","properties":{"formattedCitation":"(Alverson 2005)","plainCitation":"(Alverson 2005)"},"citationItems":[{"id":3531,"uris":["http://zotero.org/users/1486521/items/VDV7QFH2"],"uri":["http://zotero.org/users/1486521/items/VDV7QFH2"],"itemData":{"id":3531,"type":"article-journal","title":"Preserving prairies and savannas in a sea of forest: A conservation challenge in the Pacific Northwest","container-title":"Plant Talk","page":"23-27","volume":"40","author":[{"family":"Alverson","given":"Ed"}],"issued":{"date-parts":[["2005"]]}}}],"schema":"https://github.com/citation-style-language/schema/raw/master/csl-citation.json"} </w:instrText>
      </w:r>
      <w:r w:rsidR="005F05B3">
        <w:rPr>
          <w:rFonts w:cs="Times New Roman"/>
        </w:rPr>
        <w:fldChar w:fldCharType="separate"/>
      </w:r>
      <w:r w:rsidR="005F05B3" w:rsidRPr="005F05B3">
        <w:rPr>
          <w:rFonts w:cs="Times New Roman"/>
        </w:rPr>
        <w:t>(Alverson 2005)</w:t>
      </w:r>
      <w:r w:rsidR="005F05B3">
        <w:rPr>
          <w:rFonts w:cs="Times New Roman"/>
        </w:rPr>
        <w:fldChar w:fldCharType="end"/>
      </w:r>
      <w:r w:rsidRPr="00063FF3">
        <w:t>.</w:t>
      </w:r>
      <w:r w:rsidRPr="00063FF3">
        <w:rPr>
          <w:rFonts w:cs="Times New Roman"/>
          <w:szCs w:val="24"/>
        </w:rPr>
        <w:t xml:space="preserve"> Before 1850, prairies covered</w:t>
      </w:r>
      <w:r>
        <w:rPr>
          <w:rFonts w:cs="Times New Roman"/>
          <w:szCs w:val="24"/>
        </w:rPr>
        <w:t xml:space="preserve"> approximately</w:t>
      </w:r>
      <w:r w:rsidRPr="00063FF3">
        <w:rPr>
          <w:rFonts w:cs="Times New Roman"/>
          <w:szCs w:val="24"/>
        </w:rPr>
        <w:t xml:space="preserve"> 30% (409,000 hectares) of the valley floor </w:t>
      </w:r>
      <w:r w:rsidR="005F05B3">
        <w:rPr>
          <w:rFonts w:cs="Times New Roman"/>
        </w:rPr>
        <w:fldChar w:fldCharType="begin"/>
      </w:r>
      <w:r w:rsidR="00FE040C">
        <w:rPr>
          <w:rFonts w:cs="Times New Roman"/>
        </w:rPr>
        <w:instrText xml:space="preserve"> ADDIN ZOTERO_ITEM CSL_CITATION {"citationID":"CEItTIzi","properties":{"formattedCitation":"{\\rtf (Altman \\i et al.\\i0{} 2001)}","plainCitation":"(Altman et al. 2001)"},"citationItems":[{"id":3247,"uris":["http://zotero.org/users/1486521/items/4AW52HQT"],"uri":["http://zotero.org/users/1486521/items/4AW52HQT"],"itemData":{"id":3247,"type":"chapter","title":"Wildlife of westside grassland and chaparral habitats.  Pages 261-291","container-title":"D.H. Johnson and T.A. O'Neil, Managing Directors.  Wildlife-habitat Relationships in Oregon and Washington","publisher":"Oregon State University Press","publisher-place":"Corvallis, OR","page":"736","event-place":"Corvallis, OR","author":[{"family":"Altman","given":"Bob"},{"family":"Hayes","given":"Marc"},{"family":"Janes","given":"Stewart"},{"family":"Forbes","given":"Richard"}],"issued":{"date-parts":[["2001"]]}}}],"schema":"https://github.com/citation-style-language/schema/raw/master/csl-citation.json"} </w:instrText>
      </w:r>
      <w:r w:rsidR="005F05B3">
        <w:rPr>
          <w:rFonts w:cs="Times New Roman"/>
        </w:rPr>
        <w:fldChar w:fldCharType="separate"/>
      </w:r>
      <w:r w:rsidR="00FE040C" w:rsidRPr="00FE040C">
        <w:rPr>
          <w:rFonts w:cs="Times New Roman"/>
          <w:szCs w:val="24"/>
        </w:rPr>
        <w:t xml:space="preserve">(Altman </w:t>
      </w:r>
      <w:r w:rsidR="00FE040C" w:rsidRPr="00FE040C">
        <w:rPr>
          <w:rFonts w:cs="Times New Roman"/>
          <w:i/>
          <w:iCs/>
          <w:szCs w:val="24"/>
        </w:rPr>
        <w:t>et al.</w:t>
      </w:r>
      <w:r w:rsidR="00FE040C" w:rsidRPr="00FE040C">
        <w:rPr>
          <w:rFonts w:cs="Times New Roman"/>
          <w:szCs w:val="24"/>
        </w:rPr>
        <w:t xml:space="preserve"> 2001)</w:t>
      </w:r>
      <w:r w:rsidR="005F05B3">
        <w:rPr>
          <w:rFonts w:cs="Times New Roman"/>
        </w:rPr>
        <w:fldChar w:fldCharType="end"/>
      </w:r>
      <w:r>
        <w:rPr>
          <w:rFonts w:cs="Times New Roman"/>
          <w:szCs w:val="24"/>
        </w:rPr>
        <w:t xml:space="preserve"> and u</w:t>
      </w:r>
      <w:r w:rsidRPr="00063FF3">
        <w:rPr>
          <w:rFonts w:cs="Times New Roman"/>
          <w:szCs w:val="24"/>
        </w:rPr>
        <w:t xml:space="preserve">pland prairies accounted for approximately 277,000 hectares, two-thirds of Willamette Valley prairies </w:t>
      </w:r>
      <w:r w:rsidR="005F05B3">
        <w:rPr>
          <w:rFonts w:cs="Times New Roman"/>
        </w:rPr>
        <w:fldChar w:fldCharType="begin"/>
      </w:r>
      <w:r w:rsidR="00174355">
        <w:rPr>
          <w:rFonts w:cs="Times New Roman"/>
        </w:rPr>
        <w:instrText xml:space="preserve"> ADDIN ZOTERO_ITEM CSL_CITATION {"citationID":"8iWKbgeA","properties":{"formattedCitation":"(U.S. Fish and Wildlife Service 2000)","plainCitation":"(U.S. Fish and Wildlife Service 2000)"},"citationItems":[{"id":3215,"uris":["http://zotero.org/users/1486521/items/2A2V78C4"],"uri":["http://zotero.org/users/1486521/items/2A2V78C4"],"itemData":{"id":3215,"type":"report","title":"Endangered and Threatened Wildlife and Plants; Endangered Status for \"Erigeron decumbens\" var. \"decumbens\" (Willamette Daisy) and Fender's Blue Butterfly (\"Icaricia icarioides fenderi\") and Threatened Status for \"Lupinus sulphureus\" ssp. \"kincaidii\" (Kincaid's Lupine)","URL":"http://ecos.fws.gov/docs/federal_register/fr3502.pdf","number":"Federal Register 65(16):3875-3890","author":[{"family":"U.S. Fish and Wildlife Service","given":""}],"issued":{"date-parts":[["2000"]]},"accessed":{"date-parts":[["2011",10,1]]}}}],"schema":"https://github.com/citation-style-language/schema/raw/master/csl-citation.json"} </w:instrText>
      </w:r>
      <w:r w:rsidR="005F05B3">
        <w:rPr>
          <w:rFonts w:cs="Times New Roman"/>
        </w:rPr>
        <w:fldChar w:fldCharType="separate"/>
      </w:r>
      <w:r w:rsidR="005F05B3" w:rsidRPr="005F05B3">
        <w:rPr>
          <w:rFonts w:cs="Times New Roman"/>
        </w:rPr>
        <w:t>(U.S. Fish and Wildlife Service 2000)</w:t>
      </w:r>
      <w:r w:rsidR="005F05B3">
        <w:rPr>
          <w:rFonts w:cs="Times New Roman"/>
        </w:rPr>
        <w:fldChar w:fldCharType="end"/>
      </w:r>
      <w:r w:rsidRPr="00063FF3">
        <w:rPr>
          <w:rFonts w:cs="Times New Roman"/>
          <w:szCs w:val="24"/>
        </w:rPr>
        <w:t xml:space="preserve">. Today, less than 0.5% remains (Wilson </w:t>
      </w:r>
      <w:r w:rsidRPr="00063FF3">
        <w:rPr>
          <w:rFonts w:cs="Times New Roman"/>
          <w:i/>
          <w:szCs w:val="24"/>
        </w:rPr>
        <w:t>et al.</w:t>
      </w:r>
      <w:r w:rsidRPr="00063FF3">
        <w:rPr>
          <w:rFonts w:cs="Times New Roman"/>
          <w:szCs w:val="24"/>
        </w:rPr>
        <w:t xml:space="preserve"> 2003).  </w:t>
      </w:r>
      <w:r>
        <w:rPr>
          <w:rFonts w:cs="Times New Roman"/>
          <w:szCs w:val="24"/>
        </w:rPr>
        <w:t>Because of this severe</w:t>
      </w:r>
      <w:r w:rsidRPr="00063FF3">
        <w:rPr>
          <w:rFonts w:cs="Times New Roman"/>
          <w:szCs w:val="24"/>
        </w:rPr>
        <w:t xml:space="preserve"> habitat loss, the upland prairie ecosystem of western Oregon is one of the most endangered in the United States </w:t>
      </w:r>
      <w:r w:rsidR="005F05B3">
        <w:rPr>
          <w:rFonts w:cs="Times New Roman"/>
        </w:rPr>
        <w:fldChar w:fldCharType="begin"/>
      </w:r>
      <w:r w:rsidR="00FE040C">
        <w:rPr>
          <w:rFonts w:cs="Times New Roman"/>
        </w:rPr>
        <w:instrText xml:space="preserve"> ADDIN ZOTERO_ITEM CSL_CITATION {"citationID":"SDivr4KV","properties":{"formattedCitation":"(Noss, LaRoe III &amp; Scott 1995)","plainCitation":"(Noss, LaRoe III &amp; Scott 1995)"},"citationItems":[{"id":3488,"uris":["http://zotero.org/users/1486521/items/SMJCKIXK"],"uri":["http://zotero.org/users/1486521/items/SMJCKIXK"],"itemData":{"id":3488,"type":"report","title":"Endangered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005F05B3">
        <w:rPr>
          <w:rFonts w:cs="Times New Roman"/>
        </w:rPr>
        <w:fldChar w:fldCharType="separate"/>
      </w:r>
      <w:r w:rsidR="00FE040C" w:rsidRPr="00FE040C">
        <w:rPr>
          <w:rFonts w:cs="Times New Roman"/>
        </w:rPr>
        <w:t>(Noss, LaRoe III &amp; Scott 1995)</w:t>
      </w:r>
      <w:r w:rsidR="005F05B3">
        <w:rPr>
          <w:rFonts w:cs="Times New Roman"/>
        </w:rPr>
        <w:fldChar w:fldCharType="end"/>
      </w:r>
      <w:r w:rsidRPr="00063FF3">
        <w:rPr>
          <w:rFonts w:cs="Times New Roman"/>
          <w:szCs w:val="24"/>
        </w:rPr>
        <w:t>.</w:t>
      </w:r>
      <w:r w:rsidR="00D54187">
        <w:rPr>
          <w:rFonts w:cs="Times New Roman"/>
          <w:szCs w:val="24"/>
        </w:rPr>
        <w:t xml:space="preserve">  </w:t>
      </w:r>
      <w:r w:rsidR="00D54187">
        <w:t>We conducted our experiments in prairies</w:t>
      </w:r>
      <w:r w:rsidR="00D54187" w:rsidRPr="00063FF3">
        <w:t xml:space="preserve"> at the southern end of the Willamette Valley/Puget Trough/Georgia Basin (WPG) Ecoregion</w:t>
      </w:r>
      <w:r w:rsidR="00D54187">
        <w:t xml:space="preserve">, which </w:t>
      </w:r>
      <w:r w:rsidR="00D54187" w:rsidRPr="00063FF3">
        <w:t>spans almost 600 km from north to south</w:t>
      </w:r>
      <w:r w:rsidR="00D54187">
        <w:t xml:space="preserve"> forming a gradient with low stress (high productivity, </w:t>
      </w:r>
      <w:r w:rsidR="00D54187">
        <w:lastRenderedPageBreak/>
        <w:t>s</w:t>
      </w:r>
      <w:r w:rsidR="00D54187" w:rsidRPr="00063FF3">
        <w:t>oil moisture, fertility and organic</w:t>
      </w:r>
      <w:r w:rsidR="00D54187">
        <w:t xml:space="preserve"> matter)</w:t>
      </w:r>
      <w:r w:rsidR="00D54187" w:rsidRPr="00063FF3">
        <w:t xml:space="preserve"> </w:t>
      </w:r>
      <w:r w:rsidR="00D54187">
        <w:t>in northern sites and high stres</w:t>
      </w:r>
      <w:r w:rsidR="00D54187" w:rsidRPr="00063FF3">
        <w:t xml:space="preserve">s </w:t>
      </w:r>
      <w:r w:rsidR="00D54187">
        <w:t xml:space="preserve">(low productivity, etc.) in southern sites </w:t>
      </w:r>
      <w:r w:rsidR="005F05B3">
        <w:rPr>
          <w:rFonts w:cs="Times New Roman"/>
        </w:rPr>
        <w:fldChar w:fldCharType="begin"/>
      </w:r>
      <w:r w:rsidR="00FE040C">
        <w:rPr>
          <w:rFonts w:cs="Times New Roman"/>
        </w:rPr>
        <w:instrText xml:space="preserve"> ADDIN ZOTERO_ITEM CSL_CITATION {"citationID":"1lacok3s9h","properties":{"formattedCitation":"{\\rtf (Richardson \\i et al.\\i0{} 2012)}","plainCitation":"(Richardson et al. 2012)"},"citationItems":[{"id":3332,"uris":["http://zotero.org/users/1486521/items/CIX49FPG"],"uri":["http://zotero.org/users/1486521/items/CIX49FPG"],"itemData":{"id":3332,"type":"article-journal","title":"Inversion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W."}],"issued":{"date-parts":[["2012"]]},"accessed":{"date-parts":[["2014",4,17]]}}}],"schema":"https://github.com/citation-style-language/schema/raw/master/csl-citation.json"} </w:instrText>
      </w:r>
      <w:r w:rsidR="005F05B3">
        <w:rPr>
          <w:rFonts w:cs="Times New Roman"/>
        </w:rPr>
        <w:fldChar w:fldCharType="separate"/>
      </w:r>
      <w:r w:rsidR="00FE040C" w:rsidRPr="00FE040C">
        <w:rPr>
          <w:rFonts w:cs="Times New Roman"/>
          <w:szCs w:val="24"/>
        </w:rPr>
        <w:t xml:space="preserve">(Richardson </w:t>
      </w:r>
      <w:r w:rsidR="00FE040C" w:rsidRPr="00FE040C">
        <w:rPr>
          <w:rFonts w:cs="Times New Roman"/>
          <w:i/>
          <w:iCs/>
          <w:szCs w:val="24"/>
        </w:rPr>
        <w:t>et al.</w:t>
      </w:r>
      <w:r w:rsidR="00FE040C" w:rsidRPr="00FE040C">
        <w:rPr>
          <w:rFonts w:cs="Times New Roman"/>
          <w:szCs w:val="24"/>
        </w:rPr>
        <w:t xml:space="preserve"> 2012)</w:t>
      </w:r>
      <w:r w:rsidR="005F05B3">
        <w:rPr>
          <w:rFonts w:cs="Times New Roman"/>
        </w:rPr>
        <w:fldChar w:fldCharType="end"/>
      </w:r>
      <w:r w:rsidR="00D54187" w:rsidRPr="00063FF3">
        <w:t xml:space="preserve">. </w:t>
      </w:r>
      <w:r w:rsidR="00AE23A1">
        <w:t>All of the sites included in this study are located in the southern portion of this ecoregions and are characterized as high stress environments.</w:t>
      </w:r>
    </w:p>
    <w:p w:rsidR="00063FF3" w:rsidRPr="00063FF3" w:rsidRDefault="00981891" w:rsidP="005F0518">
      <w:r>
        <w:t>The research presented here was designed to</w:t>
      </w:r>
      <w:r w:rsidR="00063FF3" w:rsidRPr="00063FF3">
        <w:t xml:space="preserve"> identify interactions, positive and negative, that drive establishment of native species of conservation concern in upland prairies of </w:t>
      </w:r>
      <w:r w:rsidR="004950CE">
        <w:t>western</w:t>
      </w:r>
      <w:r w:rsidR="00063FF3" w:rsidRPr="00063FF3">
        <w:t xml:space="preserve"> Oregon</w:t>
      </w:r>
      <w:r w:rsidR="00144BC0">
        <w:t>, USA</w:t>
      </w:r>
      <w:r w:rsidR="00063FF3" w:rsidRPr="00063FF3">
        <w:t>.  We focus</w:t>
      </w:r>
      <w:r>
        <w:t>ed</w:t>
      </w:r>
      <w:r w:rsidR="00063FF3" w:rsidRPr="00063FF3">
        <w:t xml:space="preserve"> on five native plant species that are threatened or endangered and provide essential ecosystem functions for two endangered butterflies, Fender’s blue</w:t>
      </w:r>
      <w:r w:rsidR="00F73898">
        <w:t xml:space="preserve"> (</w:t>
      </w:r>
      <w:proofErr w:type="spellStart"/>
      <w:r w:rsidR="00F73898" w:rsidRPr="00F73898">
        <w:rPr>
          <w:i/>
        </w:rPr>
        <w:t>lcaricia</w:t>
      </w:r>
      <w:proofErr w:type="spellEnd"/>
      <w:r w:rsidR="00F73898" w:rsidRPr="00F73898">
        <w:rPr>
          <w:i/>
        </w:rPr>
        <w:t xml:space="preserve"> icarioides fenderi</w:t>
      </w:r>
      <w:r w:rsidR="00F73898">
        <w:t>)</w:t>
      </w:r>
      <w:r w:rsidR="00063FF3" w:rsidRPr="00063FF3">
        <w:t xml:space="preserve"> and Taylor’s checkerspot</w:t>
      </w:r>
      <w:r w:rsidR="00F73898">
        <w:t xml:space="preserve"> (</w:t>
      </w:r>
      <w:proofErr w:type="spellStart"/>
      <w:r w:rsidR="00F73898" w:rsidRPr="00F73898">
        <w:rPr>
          <w:i/>
        </w:rPr>
        <w:t>Euphydryas</w:t>
      </w:r>
      <w:proofErr w:type="spellEnd"/>
      <w:r w:rsidR="00F73898" w:rsidRPr="00F73898">
        <w:rPr>
          <w:i/>
        </w:rPr>
        <w:t xml:space="preserve"> </w:t>
      </w:r>
      <w:proofErr w:type="spellStart"/>
      <w:r w:rsidR="00F73898" w:rsidRPr="00F73898">
        <w:rPr>
          <w:i/>
        </w:rPr>
        <w:t>editha</w:t>
      </w:r>
      <w:proofErr w:type="spellEnd"/>
      <w:r w:rsidR="00F73898" w:rsidRPr="00F73898">
        <w:rPr>
          <w:i/>
        </w:rPr>
        <w:t xml:space="preserve"> </w:t>
      </w:r>
      <w:proofErr w:type="spellStart"/>
      <w:r w:rsidR="00F73898" w:rsidRPr="00F73898">
        <w:rPr>
          <w:i/>
        </w:rPr>
        <w:t>taylori</w:t>
      </w:r>
      <w:proofErr w:type="spellEnd"/>
      <w:r w:rsidR="00F73898">
        <w:t>)</w:t>
      </w:r>
      <w:r w:rsidR="00063FF3" w:rsidRPr="00063FF3">
        <w:t xml:space="preserve">.  We asked </w:t>
      </w:r>
      <w:r w:rsidR="004A70D3">
        <w:t>the</w:t>
      </w:r>
      <w:r w:rsidR="004A70D3" w:rsidRPr="00063FF3">
        <w:t xml:space="preserve"> </w:t>
      </w:r>
      <w:r w:rsidR="00063FF3" w:rsidRPr="00063FF3">
        <w:t>question</w:t>
      </w:r>
      <w:r w:rsidR="004A70D3">
        <w:t>,</w:t>
      </w:r>
      <w:r w:rsidR="00063FF3" w:rsidRPr="00063FF3">
        <w:t xml:space="preserve"> </w:t>
      </w:r>
      <w:r w:rsidR="00E803A3">
        <w:t>w</w:t>
      </w:r>
      <w:r w:rsidR="00063FF3" w:rsidRPr="00063FF3">
        <w:t>hich plant community interactions determine establishment and survival of these forbs?</w:t>
      </w:r>
    </w:p>
    <w:p w:rsidR="00063FF3" w:rsidRPr="00063FF3" w:rsidRDefault="00A54D1B" w:rsidP="005F0518">
      <w:pPr>
        <w:rPr>
          <w:szCs w:val="24"/>
        </w:rPr>
      </w:pPr>
      <w:r>
        <w:rPr>
          <w:szCs w:val="24"/>
        </w:rPr>
        <w:t xml:space="preserve">In this experiment, </w:t>
      </w:r>
      <w:r w:rsidR="00063FF3" w:rsidRPr="00063FF3">
        <w:rPr>
          <w:szCs w:val="24"/>
        </w:rPr>
        <w:t>we tested several hypotheses:</w:t>
      </w:r>
    </w:p>
    <w:p w:rsidR="00063FF3" w:rsidRPr="00063FF3" w:rsidRDefault="00063FF3" w:rsidP="005F0518">
      <w:pPr>
        <w:ind w:left="1170" w:right="90" w:hanging="450"/>
      </w:pPr>
      <w:r w:rsidRPr="00063FF3">
        <w:rPr>
          <w:szCs w:val="24"/>
        </w:rPr>
        <w:t xml:space="preserve">H1: Plant community interactions in this region are dominated by facilitation at the seedling stage with </w:t>
      </w:r>
      <w:r w:rsidR="00B16DCF">
        <w:rPr>
          <w:szCs w:val="24"/>
        </w:rPr>
        <w:t>established</w:t>
      </w:r>
      <w:r w:rsidR="00B16DCF" w:rsidRPr="00063FF3">
        <w:rPr>
          <w:szCs w:val="24"/>
        </w:rPr>
        <w:t xml:space="preserve"> </w:t>
      </w:r>
      <w:r w:rsidRPr="00063FF3">
        <w:rPr>
          <w:szCs w:val="24"/>
        </w:rPr>
        <w:t>plants protecting vulnerable seedlings.  Competition is likely more prevalent at later life history stages as</w:t>
      </w:r>
      <w:r w:rsidRPr="00063FF3">
        <w:t xml:space="preserve"> </w:t>
      </w:r>
      <w:r w:rsidR="00B16DCF">
        <w:t>plants</w:t>
      </w:r>
      <w:r w:rsidR="00B16DCF" w:rsidRPr="00063FF3">
        <w:t xml:space="preserve"> </w:t>
      </w:r>
      <w:r w:rsidRPr="00063FF3">
        <w:t>mature and develop similar resource requirements to the established plant community.</w:t>
      </w:r>
    </w:p>
    <w:p w:rsidR="00063FF3" w:rsidRPr="00063FF3" w:rsidRDefault="00063FF3" w:rsidP="005F0518">
      <w:pPr>
        <w:ind w:left="1170" w:right="90" w:hanging="450"/>
      </w:pPr>
      <w:r w:rsidRPr="00063FF3">
        <w:rPr>
          <w:szCs w:val="24"/>
        </w:rPr>
        <w:t>H2:</w:t>
      </w:r>
      <w:r w:rsidRPr="00063FF3">
        <w:t xml:space="preserve">  </w:t>
      </w:r>
      <w:r w:rsidRPr="00063FF3">
        <w:rPr>
          <w:szCs w:val="24"/>
        </w:rPr>
        <w:t xml:space="preserve">Plant community interactions differ between functional groups; </w:t>
      </w:r>
      <w:r w:rsidRPr="00063FF3">
        <w:t>grasses are more likely than established forbs to exert a competitive effect on establishment of planted forb species.</w:t>
      </w:r>
    </w:p>
    <w:p w:rsidR="00063FF3" w:rsidRPr="00063FF3" w:rsidRDefault="00063FF3" w:rsidP="005F0518">
      <w:pPr>
        <w:ind w:left="1170" w:right="90" w:hanging="450"/>
        <w:rPr>
          <w:szCs w:val="24"/>
        </w:rPr>
      </w:pPr>
      <w:r w:rsidRPr="00063FF3">
        <w:t xml:space="preserve">H3: Disturbance by herbivores and burrowing rodents will have a negative effect on establishment and will obscure plant-plant interactions if incidence is high. </w:t>
      </w:r>
    </w:p>
    <w:p w:rsidR="00063FF3" w:rsidRPr="00063FF3" w:rsidRDefault="00063FF3" w:rsidP="00CF27C7">
      <w:pPr>
        <w:ind w:right="90"/>
      </w:pPr>
      <w:r w:rsidRPr="00063FF3">
        <w:t xml:space="preserve">We </w:t>
      </w:r>
      <w:r w:rsidR="00FB400D">
        <w:t xml:space="preserve">broadcast </w:t>
      </w:r>
      <w:r w:rsidRPr="00063FF3">
        <w:t xml:space="preserve">seeds and </w:t>
      </w:r>
      <w:r w:rsidR="00FB400D">
        <w:t xml:space="preserve">planted </w:t>
      </w:r>
      <w:r w:rsidRPr="00063FF3">
        <w:t>vegetative plugs into manipulated prairie communities</w:t>
      </w:r>
      <w:r w:rsidR="00144BC0">
        <w:t xml:space="preserve"> </w:t>
      </w:r>
      <w:r w:rsidRPr="00063FF3">
        <w:t xml:space="preserve">to address these hypotheses. </w:t>
      </w:r>
    </w:p>
    <w:p w:rsidR="00063FF3" w:rsidRPr="00063FF3" w:rsidRDefault="00063FF3" w:rsidP="005F0518">
      <w:pPr>
        <w:keepNext/>
        <w:keepLines/>
        <w:spacing w:before="360"/>
        <w:ind w:firstLine="0"/>
        <w:outlineLvl w:val="1"/>
        <w:rPr>
          <w:rFonts w:eastAsiaTheme="majorEastAsia" w:cstheme="majorBidi"/>
          <w:b/>
          <w:bCs/>
          <w:szCs w:val="26"/>
        </w:rPr>
      </w:pPr>
      <w:bookmarkStart w:id="10" w:name="_Toc318116196"/>
      <w:r w:rsidRPr="00063FF3">
        <w:rPr>
          <w:rFonts w:eastAsiaTheme="majorEastAsia" w:cstheme="majorBidi"/>
          <w:b/>
          <w:bCs/>
          <w:szCs w:val="26"/>
        </w:rPr>
        <w:lastRenderedPageBreak/>
        <w:t>Methods</w:t>
      </w:r>
      <w:bookmarkEnd w:id="10"/>
    </w:p>
    <w:p w:rsidR="00063FF3" w:rsidRPr="00063FF3" w:rsidRDefault="00063FF3" w:rsidP="005F0518">
      <w:pPr>
        <w:keepNext/>
        <w:keepLines/>
        <w:spacing w:before="120"/>
        <w:ind w:firstLine="0"/>
        <w:outlineLvl w:val="2"/>
        <w:rPr>
          <w:rFonts w:eastAsiaTheme="majorEastAsia" w:cstheme="majorBidi"/>
          <w:bCs/>
          <w:i/>
          <w:u w:val="single"/>
        </w:rPr>
      </w:pPr>
      <w:bookmarkStart w:id="11" w:name="_Toc318116197"/>
      <w:r w:rsidRPr="00063FF3">
        <w:rPr>
          <w:rFonts w:eastAsiaTheme="majorEastAsia" w:cstheme="majorBidi"/>
          <w:bCs/>
          <w:i/>
          <w:u w:val="single"/>
        </w:rPr>
        <w:t>Study System</w:t>
      </w:r>
      <w:bookmarkEnd w:id="11"/>
    </w:p>
    <w:p w:rsidR="00063FF3" w:rsidRPr="00063FF3" w:rsidRDefault="00063FF3" w:rsidP="005F0518">
      <w:pPr>
        <w:ind w:firstLine="0"/>
        <w:sectPr w:rsidR="00063FF3" w:rsidRPr="00063FF3" w:rsidSect="00244068">
          <w:footerReference w:type="default" r:id="rId10"/>
          <w:footerReference w:type="first" r:id="rId11"/>
          <w:type w:val="continuous"/>
          <w:pgSz w:w="12240" w:h="15840"/>
          <w:pgMar w:top="1440" w:right="1440" w:bottom="1440" w:left="1440" w:header="1440" w:footer="720" w:gutter="0"/>
          <w:lnNumType w:countBy="1" w:restart="continuous"/>
          <w:cols w:space="720"/>
          <w:docGrid w:linePitch="360"/>
        </w:sectPr>
      </w:pPr>
    </w:p>
    <w:p w:rsidR="00293805" w:rsidRDefault="00063FF3" w:rsidP="00293805">
      <w:r w:rsidRPr="00063FF3">
        <w:lastRenderedPageBreak/>
        <w:t xml:space="preserve">We </w:t>
      </w:r>
      <w:r w:rsidR="004950CE">
        <w:t>conducted our experiments at</w:t>
      </w:r>
      <w:r w:rsidRPr="00063FF3">
        <w:t xml:space="preserve"> three study sites (Figure 1), two at William L. Finley National Wildlife Refuge, Pigeon Butte (44</w:t>
      </w:r>
      <w:r w:rsidRPr="00063FF3">
        <w:rPr>
          <w:rFonts w:cs="Times New Roman"/>
        </w:rPr>
        <w:t>°</w:t>
      </w:r>
      <w:r w:rsidRPr="00063FF3">
        <w:t>23.9’ N, 123</w:t>
      </w:r>
      <w:r w:rsidRPr="00063FF3">
        <w:rPr>
          <w:rFonts w:cs="Times New Roman"/>
        </w:rPr>
        <w:t>°</w:t>
      </w:r>
      <w:r w:rsidRPr="00063FF3">
        <w:t>19.2 W) and Bellfountain (44</w:t>
      </w:r>
      <w:r w:rsidRPr="00063FF3">
        <w:rPr>
          <w:rFonts w:cs="Times New Roman"/>
        </w:rPr>
        <w:t>°</w:t>
      </w:r>
      <w:r w:rsidRPr="00063FF3">
        <w:t>24.2’ N, 123</w:t>
      </w:r>
      <w:r w:rsidRPr="00063FF3">
        <w:rPr>
          <w:rFonts w:cs="Times New Roman"/>
        </w:rPr>
        <w:t>°</w:t>
      </w:r>
      <w:r w:rsidRPr="00063FF3">
        <w:t>20.9’ W ), and one at Fort Hoskins Historic Park (44</w:t>
      </w:r>
      <w:r w:rsidRPr="00063FF3">
        <w:rPr>
          <w:rFonts w:cs="Times New Roman"/>
        </w:rPr>
        <w:t>°</w:t>
      </w:r>
      <w:r w:rsidRPr="00063FF3">
        <w:t>40.8’ N, 123</w:t>
      </w:r>
      <w:r w:rsidRPr="00063FF3">
        <w:rPr>
          <w:rFonts w:cs="Times New Roman"/>
        </w:rPr>
        <w:t>°</w:t>
      </w:r>
      <w:r w:rsidRPr="00063FF3">
        <w:t xml:space="preserve">27.8’ W) </w:t>
      </w:r>
      <w:r w:rsidR="004950CE">
        <w:t>managed</w:t>
      </w:r>
      <w:r w:rsidR="004950CE" w:rsidRPr="00063FF3">
        <w:t xml:space="preserve"> </w:t>
      </w:r>
      <w:r w:rsidRPr="00063FF3">
        <w:t xml:space="preserve">by Benton County, Oregon.  </w:t>
      </w:r>
      <w:r w:rsidR="004950CE">
        <w:t xml:space="preserve">Each site had received prior habitat restoration treatments </w:t>
      </w:r>
      <w:r w:rsidR="00293805">
        <w:t xml:space="preserve">from 2006 to 2009 </w:t>
      </w:r>
      <w:r w:rsidR="004950CE">
        <w:t xml:space="preserve">as part of a larger </w:t>
      </w:r>
      <w:r w:rsidR="00293805">
        <w:t xml:space="preserve">replicated </w:t>
      </w:r>
      <w:r w:rsidR="004950CE">
        <w:t xml:space="preserve">regional study to </w:t>
      </w:r>
      <w:r w:rsidR="004950CE" w:rsidRPr="00063FF3">
        <w:rPr>
          <w:rFonts w:cs="Times New Roman"/>
          <w:szCs w:val="24"/>
        </w:rPr>
        <w:t xml:space="preserve">test the effectiveness of a variety of </w:t>
      </w:r>
      <w:r w:rsidR="004950CE">
        <w:rPr>
          <w:rFonts w:cs="Times New Roman"/>
          <w:szCs w:val="24"/>
        </w:rPr>
        <w:t>prairie restoration</w:t>
      </w:r>
      <w:r w:rsidR="004950CE" w:rsidRPr="00063FF3">
        <w:rPr>
          <w:rFonts w:cs="Times New Roman"/>
          <w:szCs w:val="24"/>
        </w:rPr>
        <w:t xml:space="preserve"> treatments</w:t>
      </w:r>
      <w:r w:rsidR="00293805">
        <w:rPr>
          <w:rFonts w:cs="Times New Roman"/>
          <w:szCs w:val="24"/>
        </w:rPr>
        <w:t xml:space="preserve"> </w:t>
      </w:r>
      <w:r w:rsidR="00293805" w:rsidRPr="00063FF3">
        <w:rPr>
          <w:rFonts w:cs="Times New Roman"/>
          <w:szCs w:val="24"/>
        </w:rPr>
        <w:t>(Stanley et al., 2008</w:t>
      </w:r>
      <w:r w:rsidR="00293805">
        <w:rPr>
          <w:rFonts w:cs="Times New Roman"/>
          <w:szCs w:val="24"/>
        </w:rPr>
        <w:t>)</w:t>
      </w:r>
      <w:r w:rsidR="004950CE" w:rsidRPr="00063FF3">
        <w:rPr>
          <w:rFonts w:cs="Times New Roman"/>
          <w:szCs w:val="24"/>
        </w:rPr>
        <w:t xml:space="preserve"> on 5 x 5 m experimental units</w:t>
      </w:r>
      <w:r w:rsidR="00293805">
        <w:rPr>
          <w:rFonts w:cs="Times New Roman"/>
          <w:szCs w:val="24"/>
        </w:rPr>
        <w:t xml:space="preserve">.  These prior treatments resulted in a wide range of </w:t>
      </w:r>
      <w:r w:rsidR="00293805" w:rsidRPr="00063FF3">
        <w:rPr>
          <w:rFonts w:cs="Times New Roman"/>
          <w:szCs w:val="24"/>
        </w:rPr>
        <w:t>community composition</w:t>
      </w:r>
      <w:r w:rsidR="00293805">
        <w:rPr>
          <w:rFonts w:cs="Times New Roman"/>
          <w:szCs w:val="24"/>
        </w:rPr>
        <w:t xml:space="preserve"> and forb, </w:t>
      </w:r>
      <w:r w:rsidR="00293805" w:rsidRPr="00063FF3">
        <w:rPr>
          <w:rFonts w:cs="Times New Roman"/>
          <w:szCs w:val="24"/>
        </w:rPr>
        <w:t>grass</w:t>
      </w:r>
      <w:r w:rsidR="00293805">
        <w:rPr>
          <w:rFonts w:cs="Times New Roman"/>
          <w:szCs w:val="24"/>
        </w:rPr>
        <w:t>,</w:t>
      </w:r>
      <w:r w:rsidR="00293805" w:rsidRPr="00063FF3">
        <w:rPr>
          <w:rFonts w:cs="Times New Roman"/>
          <w:szCs w:val="24"/>
        </w:rPr>
        <w:t xml:space="preserve"> and litter cover</w:t>
      </w:r>
      <w:r w:rsidR="00293805">
        <w:rPr>
          <w:rFonts w:cs="Times New Roman"/>
          <w:szCs w:val="24"/>
        </w:rPr>
        <w:t xml:space="preserve"> </w:t>
      </w:r>
      <w:r w:rsidR="00293805">
        <w:rPr>
          <w:rFonts w:cs="Times New Roman"/>
          <w:szCs w:val="24"/>
        </w:rPr>
        <w:fldChar w:fldCharType="begin"/>
      </w:r>
      <w:r w:rsidR="00293805">
        <w:rPr>
          <w:rFonts w:cs="Times New Roman"/>
          <w:szCs w:val="24"/>
        </w:rPr>
        <w:instrText xml:space="preserve"> ADDIN ZOTERO_TEMP </w:instrText>
      </w:r>
      <w:r w:rsidR="00293805">
        <w:rPr>
          <w:rFonts w:cs="Times New Roman"/>
          <w:szCs w:val="24"/>
        </w:rPr>
        <w:fldChar w:fldCharType="separate"/>
      </w:r>
      <w:r w:rsidR="00293805">
        <w:rPr>
          <w:rFonts w:cs="Times New Roman"/>
          <w:szCs w:val="24"/>
        </w:rPr>
        <w:t xml:space="preserve">(Stanley, Kaye &amp; Dunwiddie 2008, 2011; Stanley, Dunwiddie &amp; Kaye 2011; Richardson </w:t>
      </w:r>
      <w:r w:rsidR="00293805">
        <w:rPr>
          <w:rFonts w:cs="Times New Roman"/>
          <w:i/>
          <w:iCs/>
          <w:szCs w:val="24"/>
        </w:rPr>
        <w:t>et al.</w:t>
      </w:r>
      <w:r w:rsidR="00293805">
        <w:rPr>
          <w:rFonts w:cs="Times New Roman"/>
          <w:szCs w:val="24"/>
        </w:rPr>
        <w:t xml:space="preserve"> 2012)</w:t>
      </w:r>
      <w:r w:rsidR="00293805">
        <w:rPr>
          <w:rFonts w:cs="Times New Roman"/>
          <w:szCs w:val="24"/>
        </w:rPr>
        <w:fldChar w:fldCharType="end"/>
      </w:r>
      <w:r w:rsidR="00293805">
        <w:rPr>
          <w:rFonts w:cs="Times New Roman"/>
          <w:szCs w:val="24"/>
        </w:rPr>
        <w:t xml:space="preserve"> at each site into which we </w:t>
      </w:r>
      <w:r w:rsidR="00AC4780">
        <w:rPr>
          <w:rFonts w:cs="Times New Roman"/>
          <w:szCs w:val="24"/>
        </w:rPr>
        <w:t>planted</w:t>
      </w:r>
      <w:r w:rsidR="00293805">
        <w:rPr>
          <w:rFonts w:cs="Times New Roman"/>
          <w:szCs w:val="24"/>
        </w:rPr>
        <w:t xml:space="preserve"> our target species</w:t>
      </w:r>
      <w:r w:rsidR="00293805" w:rsidRPr="00063FF3">
        <w:rPr>
          <w:rFonts w:cs="Times New Roman"/>
          <w:szCs w:val="24"/>
        </w:rPr>
        <w:t>.</w:t>
      </w:r>
      <w:r w:rsidR="004950CE" w:rsidRPr="00063FF3">
        <w:rPr>
          <w:rFonts w:cs="Times New Roman"/>
          <w:szCs w:val="24"/>
        </w:rPr>
        <w:t xml:space="preserve">  </w:t>
      </w:r>
      <w:r w:rsidRPr="00063FF3">
        <w:t xml:space="preserve">Elevation at </w:t>
      </w:r>
      <w:r w:rsidR="004950CE">
        <w:t xml:space="preserve">the </w:t>
      </w:r>
      <w:r w:rsidR="00F73898">
        <w:t>study sites ranges</w:t>
      </w:r>
      <w:r w:rsidRPr="00063FF3">
        <w:t xml:space="preserve"> from 112-138 m above mean sea level. Soils </w:t>
      </w:r>
      <w:r w:rsidR="00F73898">
        <w:t>are</w:t>
      </w:r>
      <w:r w:rsidR="004950CE" w:rsidRPr="00063FF3">
        <w:t xml:space="preserve"> </w:t>
      </w:r>
      <w:r w:rsidRPr="00063FF3">
        <w:t>all moderately deep to very deep and well-drained</w:t>
      </w:r>
      <w:r w:rsidR="004950CE">
        <w:t>, and</w:t>
      </w:r>
      <w:r w:rsidRPr="00063FF3">
        <w:t xml:space="preserve"> formed from colluvium and residuum derived from basalt, igneous bedrock or sedimentary rocks.  All sites </w:t>
      </w:r>
      <w:r w:rsidR="004950CE" w:rsidRPr="00063FF3">
        <w:t>ha</w:t>
      </w:r>
      <w:r w:rsidR="00F73898">
        <w:t>ve</w:t>
      </w:r>
      <w:r w:rsidR="004950CE" w:rsidRPr="00063FF3">
        <w:t xml:space="preserve"> </w:t>
      </w:r>
      <w:r w:rsidRPr="00063FF3">
        <w:t>a Mediterranean</w:t>
      </w:r>
      <w:r w:rsidR="004950CE">
        <w:t>-type</w:t>
      </w:r>
      <w:r w:rsidRPr="00063FF3">
        <w:t xml:space="preserve"> climate, characterized by mild wet winters and dry summers with an average annual precipitation of 171 cm. The two years we made observations, 2010 and 2011, experienced spring temperatures that were cooler than average with above average precipitation in this region.  </w:t>
      </w:r>
    </w:p>
    <w:p w:rsidR="00293805" w:rsidRPr="00063FF3" w:rsidRDefault="00293805" w:rsidP="00293805">
      <w:pPr>
        <w:rPr>
          <w:rFonts w:cs="Times New Roman"/>
          <w:szCs w:val="24"/>
        </w:rPr>
      </w:pPr>
      <w:r w:rsidRPr="00063FF3">
        <w:rPr>
          <w:rFonts w:cs="Times New Roman"/>
          <w:szCs w:val="24"/>
        </w:rPr>
        <w:t xml:space="preserve">Our study species </w:t>
      </w:r>
      <w:r>
        <w:rPr>
          <w:rFonts w:cs="Times New Roman"/>
          <w:szCs w:val="24"/>
        </w:rPr>
        <w:t>included</w:t>
      </w:r>
      <w:r w:rsidRPr="00063FF3">
        <w:rPr>
          <w:rFonts w:cs="Times New Roman"/>
          <w:szCs w:val="24"/>
        </w:rPr>
        <w:t xml:space="preserve"> Kincaid’s lupine (</w:t>
      </w:r>
      <w:r w:rsidRPr="00063FF3">
        <w:rPr>
          <w:rFonts w:cs="Times New Roman"/>
          <w:i/>
          <w:szCs w:val="24"/>
        </w:rPr>
        <w:t>Lupinus oreganus</w:t>
      </w:r>
      <w:r w:rsidRPr="00063FF3">
        <w:rPr>
          <w:rFonts w:cs="Times New Roman"/>
          <w:szCs w:val="24"/>
        </w:rPr>
        <w:t xml:space="preserve"> A. Heller), golden paintbrush (</w:t>
      </w:r>
      <w:r w:rsidRPr="00063FF3">
        <w:rPr>
          <w:rFonts w:cs="Times New Roman"/>
          <w:i/>
          <w:szCs w:val="24"/>
        </w:rPr>
        <w:t>Castilleja levisecta</w:t>
      </w:r>
      <w:r w:rsidRPr="00063FF3">
        <w:rPr>
          <w:rFonts w:cs="Times New Roman"/>
          <w:szCs w:val="24"/>
        </w:rPr>
        <w:t xml:space="preserve"> </w:t>
      </w:r>
      <w:proofErr w:type="spellStart"/>
      <w:r w:rsidRPr="00063FF3">
        <w:rPr>
          <w:rFonts w:cs="Times New Roman"/>
          <w:szCs w:val="24"/>
        </w:rPr>
        <w:t>Greenm</w:t>
      </w:r>
      <w:proofErr w:type="spellEnd"/>
      <w:r w:rsidRPr="00063FF3">
        <w:rPr>
          <w:rFonts w:cs="Times New Roman"/>
          <w:szCs w:val="24"/>
        </w:rPr>
        <w:t>.), roughleaf iris (</w:t>
      </w:r>
      <w:r w:rsidRPr="00063FF3">
        <w:rPr>
          <w:rFonts w:cs="Times New Roman"/>
          <w:i/>
          <w:szCs w:val="24"/>
        </w:rPr>
        <w:t>Iris tenax</w:t>
      </w:r>
      <w:r w:rsidRPr="00063FF3">
        <w:rPr>
          <w:rFonts w:cs="Times New Roman"/>
          <w:szCs w:val="24"/>
        </w:rPr>
        <w:t xml:space="preserve"> Douglas ex </w:t>
      </w:r>
      <w:proofErr w:type="spellStart"/>
      <w:r w:rsidRPr="00063FF3">
        <w:rPr>
          <w:rFonts w:cs="Times New Roman"/>
          <w:szCs w:val="24"/>
        </w:rPr>
        <w:t>Lindl</w:t>
      </w:r>
      <w:proofErr w:type="spellEnd"/>
      <w:r w:rsidRPr="00063FF3">
        <w:rPr>
          <w:rFonts w:cs="Times New Roman"/>
          <w:szCs w:val="24"/>
        </w:rPr>
        <w:t xml:space="preserve">.), and rose </w:t>
      </w:r>
      <w:proofErr w:type="spellStart"/>
      <w:r w:rsidRPr="00063FF3">
        <w:rPr>
          <w:rFonts w:cs="Times New Roman"/>
          <w:szCs w:val="24"/>
        </w:rPr>
        <w:t>checkermallow</w:t>
      </w:r>
      <w:proofErr w:type="spellEnd"/>
      <w:r w:rsidRPr="00063FF3">
        <w:rPr>
          <w:rFonts w:cs="Times New Roman"/>
          <w:szCs w:val="24"/>
        </w:rPr>
        <w:t xml:space="preserve"> (</w:t>
      </w:r>
      <w:r w:rsidRPr="00063FF3">
        <w:rPr>
          <w:rFonts w:cs="Times New Roman"/>
          <w:i/>
          <w:szCs w:val="24"/>
        </w:rPr>
        <w:t xml:space="preserve">Sidalcea malviflora </w:t>
      </w:r>
      <w:r w:rsidRPr="00063FF3">
        <w:rPr>
          <w:rFonts w:cs="Times New Roman"/>
          <w:szCs w:val="24"/>
        </w:rPr>
        <w:t xml:space="preserve">(DC.) A. Gray ex </w:t>
      </w:r>
      <w:proofErr w:type="spellStart"/>
      <w:r w:rsidRPr="00063FF3">
        <w:rPr>
          <w:rFonts w:cs="Times New Roman"/>
          <w:szCs w:val="24"/>
        </w:rPr>
        <w:t>Benth</w:t>
      </w:r>
      <w:proofErr w:type="spellEnd"/>
      <w:r w:rsidRPr="00063FF3">
        <w:rPr>
          <w:rFonts w:cs="Times New Roman"/>
          <w:szCs w:val="24"/>
        </w:rPr>
        <w:t xml:space="preserve">. </w:t>
      </w:r>
      <w:proofErr w:type="gramStart"/>
      <w:r w:rsidRPr="00063FF3">
        <w:rPr>
          <w:rFonts w:cs="Times New Roman"/>
          <w:szCs w:val="24"/>
        </w:rPr>
        <w:t>ssp</w:t>
      </w:r>
      <w:proofErr w:type="gramEnd"/>
      <w:r w:rsidRPr="00063FF3">
        <w:rPr>
          <w:rFonts w:cs="Times New Roman"/>
          <w:szCs w:val="24"/>
        </w:rPr>
        <w:t xml:space="preserve">. </w:t>
      </w:r>
      <w:r w:rsidRPr="00063FF3">
        <w:rPr>
          <w:rFonts w:cs="Times New Roman"/>
          <w:i/>
          <w:szCs w:val="24"/>
        </w:rPr>
        <w:t xml:space="preserve">virgata </w:t>
      </w:r>
      <w:r w:rsidRPr="00063FF3">
        <w:rPr>
          <w:rFonts w:cs="Times New Roman"/>
          <w:szCs w:val="24"/>
        </w:rPr>
        <w:t xml:space="preserve">(Howell) C.L. </w:t>
      </w:r>
      <w:proofErr w:type="spellStart"/>
      <w:r w:rsidRPr="00063FF3">
        <w:rPr>
          <w:rFonts w:cs="Times New Roman"/>
          <w:szCs w:val="24"/>
        </w:rPr>
        <w:t>Hitchc</w:t>
      </w:r>
      <w:proofErr w:type="spellEnd"/>
      <w:r w:rsidRPr="00063FF3">
        <w:rPr>
          <w:rFonts w:cs="Times New Roman"/>
          <w:szCs w:val="24"/>
        </w:rPr>
        <w:t xml:space="preserve">.).  </w:t>
      </w:r>
      <w:r w:rsidRPr="00063FF3">
        <w:rPr>
          <w:rFonts w:cs="Times New Roman"/>
          <w:i/>
          <w:szCs w:val="24"/>
        </w:rPr>
        <w:t xml:space="preserve">L. </w:t>
      </w:r>
      <w:proofErr w:type="gramStart"/>
      <w:r w:rsidRPr="00063FF3">
        <w:rPr>
          <w:rFonts w:cs="Times New Roman"/>
          <w:i/>
          <w:szCs w:val="24"/>
        </w:rPr>
        <w:t>oreganus,</w:t>
      </w:r>
      <w:proofErr w:type="gramEnd"/>
      <w:r w:rsidRPr="00063FF3">
        <w:rPr>
          <w:rFonts w:cs="Times New Roman"/>
          <w:i/>
          <w:szCs w:val="24"/>
        </w:rPr>
        <w:t xml:space="preserve"> </w:t>
      </w:r>
      <w:r w:rsidRPr="00063FF3">
        <w:rPr>
          <w:rFonts w:cs="Times New Roman"/>
          <w:szCs w:val="24"/>
        </w:rPr>
        <w:t xml:space="preserve">and </w:t>
      </w:r>
      <w:r w:rsidRPr="00063FF3">
        <w:rPr>
          <w:rFonts w:cs="Times New Roman"/>
          <w:i/>
          <w:szCs w:val="24"/>
        </w:rPr>
        <w:t xml:space="preserve">C. levisecta </w:t>
      </w:r>
      <w:r w:rsidRPr="00063FF3">
        <w:rPr>
          <w:rFonts w:cs="Times New Roman"/>
          <w:szCs w:val="24"/>
        </w:rPr>
        <w:t xml:space="preserve">are threatened species in the Willamette Valley.  </w:t>
      </w:r>
      <w:r w:rsidR="007633C2">
        <w:rPr>
          <w:rFonts w:cs="Times New Roman"/>
          <w:i/>
          <w:szCs w:val="24"/>
        </w:rPr>
        <w:t>Iris</w:t>
      </w:r>
      <w:r w:rsidRPr="00063FF3">
        <w:rPr>
          <w:rFonts w:cs="Times New Roman"/>
          <w:i/>
          <w:szCs w:val="24"/>
        </w:rPr>
        <w:t xml:space="preserve"> tenax</w:t>
      </w:r>
      <w:r w:rsidRPr="00063FF3">
        <w:rPr>
          <w:rFonts w:cs="Times New Roman"/>
          <w:szCs w:val="24"/>
        </w:rPr>
        <w:t xml:space="preserve"> and </w:t>
      </w:r>
      <w:r w:rsidRPr="00063FF3">
        <w:rPr>
          <w:rFonts w:cs="Times New Roman"/>
          <w:i/>
          <w:szCs w:val="24"/>
        </w:rPr>
        <w:t xml:space="preserve">S. malviflora </w:t>
      </w:r>
      <w:r w:rsidRPr="00063FF3">
        <w:rPr>
          <w:rFonts w:cs="Times New Roman"/>
          <w:szCs w:val="24"/>
        </w:rPr>
        <w:t xml:space="preserve">ssp. </w:t>
      </w:r>
      <w:r w:rsidRPr="00063FF3">
        <w:rPr>
          <w:rFonts w:cs="Times New Roman"/>
          <w:i/>
          <w:szCs w:val="24"/>
        </w:rPr>
        <w:t xml:space="preserve">virgata </w:t>
      </w:r>
      <w:r w:rsidRPr="00063FF3">
        <w:rPr>
          <w:rFonts w:cs="Times New Roman"/>
          <w:szCs w:val="24"/>
        </w:rPr>
        <w:t xml:space="preserve">were also included because of </w:t>
      </w:r>
      <w:r>
        <w:rPr>
          <w:rFonts w:cs="Times New Roman"/>
          <w:szCs w:val="24"/>
        </w:rPr>
        <w:t xml:space="preserve">their </w:t>
      </w:r>
      <w:r w:rsidRPr="00063FF3">
        <w:rPr>
          <w:rFonts w:cs="Times New Roman"/>
          <w:szCs w:val="24"/>
        </w:rPr>
        <w:t xml:space="preserve">value as nectar resources </w:t>
      </w:r>
      <w:r w:rsidRPr="00063FF3">
        <w:rPr>
          <w:rFonts w:cs="Times New Roman"/>
          <w:szCs w:val="24"/>
        </w:rPr>
        <w:lastRenderedPageBreak/>
        <w:t>for endangered butterflies</w:t>
      </w:r>
      <w:r w:rsidR="009124CA">
        <w:rPr>
          <w:rFonts w:cs="Times New Roman"/>
          <w:szCs w:val="24"/>
        </w:rPr>
        <w:t xml:space="preserve"> </w:t>
      </w:r>
      <w:r w:rsidR="005F05B3">
        <w:rPr>
          <w:rFonts w:cs="Times New Roman"/>
        </w:rPr>
        <w:fldChar w:fldCharType="begin"/>
      </w:r>
      <w:r w:rsidR="00FE040C">
        <w:rPr>
          <w:rFonts w:cs="Times New Roman"/>
        </w:rPr>
        <w:instrText xml:space="preserve"> ADDIN ZOTERO_ITEM CSL_CITATION {"citationID":"EgCQ6Pbp","properties":{"formattedCitation":"(Schultz &amp; Dlugosch 1999; Schultz 2001)","plainCitation":"(Schultz &amp; Dlugosch 1999; Schultz 2001)"},"citationItems":[{"id":3401,"uris":["http://zotero.org/users/1486521/items/J823FS32"],"uri":["http://zotero.org/users/1486521/items/J823FS32"],"itemData":{"id":3401,"type":"article-journal","title":"Nectar and hostplant scarcity limit populations of an endangered Oregon butterfly","container-title":"Oecologia","page":"231-238","volume":"119","author":[{"family":"Schultz","given":"Cheryl B."},{"family":"Dlugosch","given":"Katrina M."}],"issued":{"date-parts":[["1999"]]}},"label":"page"},{"id":3361,"uris":["http://zotero.org/users/1486521/items/FC9TN557"],"uri":["http://zotero.org/users/1486521/items/FC9TN557"],"itemData":{"id":3361,"type":"article-journal","title":"Restoring resources for an endangered butterfly","container-title":"Journal of Applied Ecology","page":"1007–1019","volume":"38","issue":"5","source":"Google Scholar","ISSN":"1365-2664","author":[{"family":"Schultz","given":"C. B"}],"issued":{"date-parts":[["2001"]]}},"label":"page"}],"schema":"https://github.com/citation-style-language/schema/raw/master/csl-citation.json"} </w:instrText>
      </w:r>
      <w:r w:rsidR="005F05B3">
        <w:rPr>
          <w:rFonts w:cs="Times New Roman"/>
        </w:rPr>
        <w:fldChar w:fldCharType="separate"/>
      </w:r>
      <w:r w:rsidR="00FE040C" w:rsidRPr="00FE040C">
        <w:rPr>
          <w:rFonts w:cs="Times New Roman"/>
        </w:rPr>
        <w:t>(Schultz &amp; Dlugosch 1999; Schultz 2001)</w:t>
      </w:r>
      <w:r w:rsidR="005F05B3">
        <w:rPr>
          <w:rFonts w:cs="Times New Roman"/>
        </w:rPr>
        <w:fldChar w:fldCharType="end"/>
      </w:r>
      <w:r w:rsidRPr="00063FF3">
        <w:rPr>
          <w:rFonts w:cs="Times New Roman"/>
          <w:szCs w:val="24"/>
        </w:rPr>
        <w:t xml:space="preserve"> (see Table 1 for details). </w:t>
      </w:r>
      <w:r w:rsidR="00AC4780">
        <w:rPr>
          <w:rFonts w:cs="Times New Roman"/>
          <w:szCs w:val="24"/>
        </w:rPr>
        <w:t>Plant n</w:t>
      </w:r>
      <w:r w:rsidRPr="00063FF3">
        <w:rPr>
          <w:rFonts w:cs="Times New Roman"/>
          <w:szCs w:val="24"/>
        </w:rPr>
        <w:t>omenclature follows the Oregon Flora Project</w:t>
      </w:r>
      <w:r w:rsidR="009124CA">
        <w:rPr>
          <w:rFonts w:cs="Times New Roman"/>
          <w:szCs w:val="24"/>
        </w:rPr>
        <w:t xml:space="preserve"> </w:t>
      </w:r>
      <w:r w:rsidR="005F05B3">
        <w:rPr>
          <w:rFonts w:cs="Times New Roman"/>
        </w:rPr>
        <w:fldChar w:fldCharType="begin"/>
      </w:r>
      <w:r w:rsidR="00FE040C">
        <w:rPr>
          <w:rFonts w:cs="Times New Roman"/>
        </w:rPr>
        <w:instrText xml:space="preserve"> ADDIN ZOTERO_ITEM CSL_CITATION {"citationID":"5JRN4Svl","properties":{"custom":"(Cook and Sundberg (eds.) 2011)","formattedCitation":"(Cook and Sundberg (eds.) 2011)","plainCitation":"(Cook and Sundberg (eds.) 2011)"},"citationItems":[{"id":3549,"uris":["http://zotero.org/users/1486521/items/XSTFR3R7"],"uri":["http://zotero.org/users/1486521/items/XSTFR3R7"],"itemData":{"id":3549,"type":"chapter","title":"Oregon Vascular Plant Checklist.","URL":"http://www.oregonflora.org/checklist.php#","author":[{"family":"Cook","given":"Thea"},{"family":"Sundberg (eds.)","given":"Scott"}],"issued":{"date-parts":[["2011"]]},"accessed":{"date-parts":[["2011",11,11]]}}}],"schema":"https://github.com/citation-style-language/schema/raw/master/csl-citation.json"} </w:instrText>
      </w:r>
      <w:r w:rsidR="005F05B3">
        <w:rPr>
          <w:rFonts w:cs="Times New Roman"/>
        </w:rPr>
        <w:fldChar w:fldCharType="separate"/>
      </w:r>
      <w:r w:rsidR="005F05B3" w:rsidRPr="005F05B3">
        <w:rPr>
          <w:rFonts w:cs="Times New Roman"/>
        </w:rPr>
        <w:t>(Cook and Sundberg (eds.) 2011)</w:t>
      </w:r>
      <w:r w:rsidR="005F05B3">
        <w:rPr>
          <w:rFonts w:cs="Times New Roman"/>
        </w:rPr>
        <w:fldChar w:fldCharType="end"/>
      </w:r>
      <w:r w:rsidRPr="00063FF3">
        <w:rPr>
          <w:rFonts w:cs="Times New Roman"/>
          <w:szCs w:val="24"/>
        </w:rPr>
        <w:t xml:space="preserve">. </w:t>
      </w:r>
    </w:p>
    <w:p w:rsidR="00063FF3" w:rsidRPr="00063FF3" w:rsidRDefault="00063FF3" w:rsidP="005F0518"/>
    <w:p w:rsidR="00063FF3" w:rsidRPr="00244068" w:rsidRDefault="00063FF3" w:rsidP="00244068">
      <w:pPr>
        <w:spacing w:after="200"/>
        <w:ind w:firstLine="0"/>
      </w:pPr>
      <w:bookmarkStart w:id="12" w:name="_Toc318116198"/>
      <w:r w:rsidRPr="00063FF3">
        <w:rPr>
          <w:rFonts w:eastAsiaTheme="majorEastAsia" w:cstheme="majorBidi"/>
          <w:bCs/>
          <w:i/>
          <w:u w:val="single"/>
        </w:rPr>
        <w:t>Experimental Design</w:t>
      </w:r>
      <w:bookmarkEnd w:id="12"/>
    </w:p>
    <w:p w:rsidR="00D94B9E" w:rsidRDefault="00063FF3" w:rsidP="005F0518">
      <w:pPr>
        <w:rPr>
          <w:rFonts w:cs="Times New Roman"/>
          <w:szCs w:val="24"/>
        </w:rPr>
      </w:pPr>
      <w:r w:rsidRPr="00063FF3">
        <w:rPr>
          <w:rFonts w:cs="Times New Roman"/>
          <w:szCs w:val="24"/>
        </w:rPr>
        <w:t xml:space="preserve">To test for effects of associated vegetation on plant establishment, we seeded or planted plugs of our target species into 20 manipulated </w:t>
      </w:r>
      <w:r w:rsidR="00293805">
        <w:rPr>
          <w:rFonts w:cs="Times New Roman"/>
          <w:szCs w:val="24"/>
        </w:rPr>
        <w:t xml:space="preserve">plant </w:t>
      </w:r>
      <w:r w:rsidRPr="00063FF3">
        <w:rPr>
          <w:rFonts w:cs="Times New Roman"/>
          <w:szCs w:val="24"/>
        </w:rPr>
        <w:t xml:space="preserve">communities at </w:t>
      </w:r>
      <w:r w:rsidR="00293805">
        <w:rPr>
          <w:rFonts w:cs="Times New Roman"/>
          <w:szCs w:val="24"/>
        </w:rPr>
        <w:t>each site</w:t>
      </w:r>
      <w:r w:rsidRPr="00063FF3">
        <w:rPr>
          <w:rFonts w:cs="Times New Roman"/>
          <w:szCs w:val="24"/>
        </w:rPr>
        <w:t xml:space="preserve">.  We established 0.5 x 2 meter plots </w:t>
      </w:r>
      <w:r w:rsidR="00AC4780">
        <w:rPr>
          <w:rFonts w:cs="Times New Roman"/>
          <w:szCs w:val="24"/>
        </w:rPr>
        <w:t>in each of</w:t>
      </w:r>
      <w:r w:rsidRPr="00063FF3">
        <w:rPr>
          <w:rFonts w:cs="Times New Roman"/>
          <w:szCs w:val="24"/>
        </w:rPr>
        <w:t xml:space="preserve"> </w:t>
      </w:r>
      <w:r w:rsidR="00AC4780">
        <w:rPr>
          <w:rFonts w:cs="Times New Roman"/>
          <w:szCs w:val="24"/>
        </w:rPr>
        <w:t>the previously manipulated treatment units</w:t>
      </w:r>
      <w:r w:rsidRPr="00063FF3">
        <w:rPr>
          <w:rFonts w:cs="Times New Roman"/>
          <w:szCs w:val="24"/>
        </w:rPr>
        <w:t xml:space="preserve"> </w:t>
      </w:r>
      <w:r w:rsidR="00AC4780">
        <w:rPr>
          <w:rFonts w:cs="Times New Roman"/>
          <w:szCs w:val="24"/>
        </w:rPr>
        <w:t xml:space="preserve">(consistently </w:t>
      </w:r>
      <w:r w:rsidRPr="00063FF3">
        <w:rPr>
          <w:rFonts w:cs="Times New Roman"/>
          <w:szCs w:val="24"/>
        </w:rPr>
        <w:t>in a quadrant of the plot</w:t>
      </w:r>
      <w:r w:rsidR="00AC4780">
        <w:rPr>
          <w:rFonts w:cs="Times New Roman"/>
          <w:szCs w:val="24"/>
        </w:rPr>
        <w:t xml:space="preserve"> that had been</w:t>
      </w:r>
      <w:r w:rsidRPr="00063FF3">
        <w:rPr>
          <w:rFonts w:cs="Times New Roman"/>
          <w:szCs w:val="24"/>
        </w:rPr>
        <w:t xml:space="preserve"> seeded</w:t>
      </w:r>
      <w:r w:rsidR="00AC4780">
        <w:rPr>
          <w:rFonts w:cs="Times New Roman"/>
          <w:szCs w:val="24"/>
        </w:rPr>
        <w:t xml:space="preserve"> with native forbs and grasses</w:t>
      </w:r>
      <w:r w:rsidRPr="00063FF3">
        <w:rPr>
          <w:rFonts w:cs="Times New Roman"/>
          <w:szCs w:val="24"/>
        </w:rPr>
        <w:t xml:space="preserve"> in 2007</w:t>
      </w:r>
      <w:r w:rsidR="00AC4780">
        <w:rPr>
          <w:rFonts w:cs="Times New Roman"/>
          <w:szCs w:val="24"/>
        </w:rPr>
        <w:t>)</w:t>
      </w:r>
      <w:r w:rsidRPr="00063FF3">
        <w:rPr>
          <w:rFonts w:cs="Times New Roman"/>
          <w:szCs w:val="24"/>
        </w:rPr>
        <w:t xml:space="preserve">.  We broadcast seeds of </w:t>
      </w:r>
      <w:r w:rsidRPr="00063FF3">
        <w:rPr>
          <w:rFonts w:cs="Times New Roman"/>
          <w:i/>
          <w:szCs w:val="24"/>
        </w:rPr>
        <w:t>L. oreganus</w:t>
      </w:r>
      <w:r w:rsidR="008135F7">
        <w:rPr>
          <w:rFonts w:cs="Times New Roman"/>
          <w:szCs w:val="24"/>
        </w:rPr>
        <w:t xml:space="preserve"> and</w:t>
      </w:r>
      <w:r w:rsidRPr="00063FF3">
        <w:rPr>
          <w:rFonts w:cs="Times New Roman"/>
          <w:i/>
          <w:szCs w:val="24"/>
        </w:rPr>
        <w:t xml:space="preserve"> S. virgata</w:t>
      </w:r>
      <w:r w:rsidRPr="00063FF3">
        <w:rPr>
          <w:rFonts w:cs="Times New Roman"/>
          <w:szCs w:val="24"/>
        </w:rPr>
        <w:t xml:space="preserve"> into each plot in November of 2009. </w:t>
      </w:r>
      <w:r w:rsidR="008135F7">
        <w:rPr>
          <w:rFonts w:cs="Times New Roman"/>
          <w:szCs w:val="24"/>
        </w:rPr>
        <w:t xml:space="preserve"> </w:t>
      </w:r>
      <w:r w:rsidRPr="00063FF3">
        <w:rPr>
          <w:rFonts w:cs="Times New Roman"/>
          <w:szCs w:val="24"/>
        </w:rPr>
        <w:t xml:space="preserve">The number of seeds sown varied </w:t>
      </w:r>
      <w:r w:rsidR="00507E77">
        <w:rPr>
          <w:rFonts w:cs="Times New Roman"/>
          <w:szCs w:val="24"/>
        </w:rPr>
        <w:t>by</w:t>
      </w:r>
      <w:r w:rsidR="00507E77" w:rsidRPr="00063FF3">
        <w:rPr>
          <w:rFonts w:cs="Times New Roman"/>
          <w:szCs w:val="24"/>
        </w:rPr>
        <w:t xml:space="preserve"> </w:t>
      </w:r>
      <w:r w:rsidRPr="00063FF3">
        <w:rPr>
          <w:rFonts w:cs="Times New Roman"/>
          <w:szCs w:val="24"/>
        </w:rPr>
        <w:t xml:space="preserve">species.  </w:t>
      </w:r>
      <w:r w:rsidR="00AC4780">
        <w:rPr>
          <w:rFonts w:cs="Times New Roman"/>
          <w:szCs w:val="24"/>
        </w:rPr>
        <w:t>V</w:t>
      </w:r>
      <w:r w:rsidRPr="00063FF3">
        <w:rPr>
          <w:rFonts w:cs="Times New Roman"/>
          <w:szCs w:val="24"/>
        </w:rPr>
        <w:t xml:space="preserve">iability of </w:t>
      </w:r>
      <w:r w:rsidRPr="00063FF3">
        <w:rPr>
          <w:rFonts w:cs="Times New Roman"/>
          <w:i/>
          <w:szCs w:val="24"/>
        </w:rPr>
        <w:t>S. malviflora</w:t>
      </w:r>
      <w:r w:rsidRPr="00063FF3">
        <w:rPr>
          <w:rFonts w:cs="Times New Roman"/>
          <w:szCs w:val="24"/>
        </w:rPr>
        <w:t xml:space="preserve"> ssp. </w:t>
      </w:r>
      <w:r w:rsidRPr="00063FF3">
        <w:rPr>
          <w:rFonts w:cs="Times New Roman"/>
          <w:i/>
          <w:szCs w:val="24"/>
        </w:rPr>
        <w:t xml:space="preserve">virgata </w:t>
      </w:r>
      <w:r w:rsidRPr="00063FF3">
        <w:rPr>
          <w:rFonts w:cs="Times New Roman"/>
          <w:szCs w:val="24"/>
        </w:rPr>
        <w:t xml:space="preserve">seed was estimated at 84% (commercially reported live seed) </w:t>
      </w:r>
      <w:r w:rsidR="008135F7">
        <w:rPr>
          <w:rFonts w:cs="Times New Roman"/>
          <w:szCs w:val="24"/>
        </w:rPr>
        <w:t>so</w:t>
      </w:r>
      <w:r w:rsidR="008135F7" w:rsidRPr="00063FF3">
        <w:rPr>
          <w:rFonts w:cs="Times New Roman"/>
          <w:szCs w:val="24"/>
        </w:rPr>
        <w:t xml:space="preserve"> </w:t>
      </w:r>
      <w:r w:rsidR="00AC4780">
        <w:rPr>
          <w:rFonts w:cs="Times New Roman"/>
          <w:szCs w:val="24"/>
        </w:rPr>
        <w:t>we sowed</w:t>
      </w:r>
      <w:r w:rsidRPr="00063FF3">
        <w:rPr>
          <w:rFonts w:cs="Times New Roman"/>
          <w:szCs w:val="24"/>
        </w:rPr>
        <w:t xml:space="preserve"> 119 seeds per plot to achieve an average sowing rate of 100 </w:t>
      </w:r>
      <w:r w:rsidR="004A70D3">
        <w:rPr>
          <w:rFonts w:cs="Times New Roman"/>
          <w:szCs w:val="24"/>
        </w:rPr>
        <w:t xml:space="preserve">viable </w:t>
      </w:r>
      <w:r w:rsidRPr="00063FF3">
        <w:rPr>
          <w:rFonts w:cs="Times New Roman"/>
          <w:szCs w:val="24"/>
        </w:rPr>
        <w:t xml:space="preserve">seeds. </w:t>
      </w:r>
      <w:r w:rsidR="008135F7">
        <w:rPr>
          <w:rFonts w:cs="Times New Roman"/>
          <w:szCs w:val="24"/>
        </w:rPr>
        <w:t>Note: we also seeded</w:t>
      </w:r>
      <w:r w:rsidR="008135F7" w:rsidRPr="005B2573">
        <w:rPr>
          <w:rFonts w:cs="Times New Roman"/>
          <w:szCs w:val="24"/>
        </w:rPr>
        <w:t>,</w:t>
      </w:r>
      <w:r w:rsidR="008135F7" w:rsidRPr="00063FF3">
        <w:rPr>
          <w:rFonts w:cs="Times New Roman"/>
          <w:i/>
          <w:szCs w:val="24"/>
        </w:rPr>
        <w:t xml:space="preserve"> I. tenax</w:t>
      </w:r>
      <w:r w:rsidR="008135F7" w:rsidRPr="00063FF3">
        <w:rPr>
          <w:rFonts w:cs="Times New Roman"/>
          <w:szCs w:val="24"/>
        </w:rPr>
        <w:t xml:space="preserve"> </w:t>
      </w:r>
      <w:r w:rsidR="008135F7">
        <w:rPr>
          <w:rFonts w:cs="Times New Roman"/>
          <w:szCs w:val="24"/>
        </w:rPr>
        <w:t xml:space="preserve">(100 live seeds per plot) </w:t>
      </w:r>
      <w:r w:rsidR="008135F7" w:rsidRPr="00063FF3">
        <w:rPr>
          <w:rFonts w:cs="Times New Roman"/>
          <w:szCs w:val="24"/>
        </w:rPr>
        <w:t xml:space="preserve">and </w:t>
      </w:r>
      <w:r w:rsidR="008135F7" w:rsidRPr="00063FF3">
        <w:rPr>
          <w:rFonts w:cs="Times New Roman"/>
          <w:i/>
          <w:szCs w:val="24"/>
        </w:rPr>
        <w:t>E.</w:t>
      </w:r>
      <w:r w:rsidR="008135F7">
        <w:rPr>
          <w:rFonts w:cs="Times New Roman"/>
          <w:i/>
          <w:szCs w:val="24"/>
        </w:rPr>
        <w:t xml:space="preserve"> </w:t>
      </w:r>
      <w:r w:rsidR="008135F7" w:rsidRPr="00063FF3">
        <w:rPr>
          <w:rFonts w:cs="Times New Roman"/>
          <w:i/>
          <w:szCs w:val="24"/>
        </w:rPr>
        <w:t>decumbens</w:t>
      </w:r>
      <w:r w:rsidR="008135F7" w:rsidRPr="00063FF3">
        <w:rPr>
          <w:rFonts w:cs="Times New Roman"/>
          <w:szCs w:val="24"/>
        </w:rPr>
        <w:t xml:space="preserve"> </w:t>
      </w:r>
      <w:r w:rsidR="008135F7">
        <w:rPr>
          <w:rFonts w:cs="Times New Roman"/>
          <w:szCs w:val="24"/>
        </w:rPr>
        <w:t>(1000 seeds per plot by weight) into the plots but</w:t>
      </w:r>
      <w:r w:rsidR="0047175F">
        <w:rPr>
          <w:rFonts w:cs="Times New Roman"/>
          <w:szCs w:val="24"/>
        </w:rPr>
        <w:t xml:space="preserve"> only 29</w:t>
      </w:r>
      <w:r w:rsidR="00B81A47" w:rsidRPr="00B81A47">
        <w:rPr>
          <w:rFonts w:cs="Times New Roman"/>
          <w:szCs w:val="24"/>
        </w:rPr>
        <w:t xml:space="preserve"> </w:t>
      </w:r>
      <w:r w:rsidR="008135F7" w:rsidRPr="00B81A47">
        <w:rPr>
          <w:rFonts w:cs="Times New Roman"/>
          <w:szCs w:val="24"/>
        </w:rPr>
        <w:t>seedlings</w:t>
      </w:r>
      <w:r w:rsidR="008135F7">
        <w:rPr>
          <w:rFonts w:cs="Times New Roman"/>
          <w:szCs w:val="24"/>
        </w:rPr>
        <w:t xml:space="preserve"> of </w:t>
      </w:r>
      <w:r w:rsidR="008135F7" w:rsidRPr="00063FF3">
        <w:rPr>
          <w:rFonts w:cs="Times New Roman"/>
          <w:i/>
          <w:szCs w:val="24"/>
        </w:rPr>
        <w:t>I. tenax</w:t>
      </w:r>
      <w:r w:rsidR="008135F7" w:rsidRPr="00063FF3">
        <w:rPr>
          <w:rFonts w:cs="Times New Roman"/>
          <w:szCs w:val="24"/>
        </w:rPr>
        <w:t xml:space="preserve"> and </w:t>
      </w:r>
      <w:r w:rsidR="00B81A47">
        <w:rPr>
          <w:rFonts w:cs="Times New Roman"/>
          <w:szCs w:val="24"/>
        </w:rPr>
        <w:t>only 1</w:t>
      </w:r>
      <w:r w:rsidR="0047175F">
        <w:rPr>
          <w:rFonts w:cs="Times New Roman"/>
          <w:szCs w:val="24"/>
        </w:rPr>
        <w:t>3</w:t>
      </w:r>
      <w:r w:rsidR="00B81A47">
        <w:rPr>
          <w:rFonts w:cs="Times New Roman"/>
          <w:szCs w:val="24"/>
        </w:rPr>
        <w:t xml:space="preserve"> seedlings of </w:t>
      </w:r>
      <w:r w:rsidR="008135F7" w:rsidRPr="00063FF3">
        <w:rPr>
          <w:rFonts w:cs="Times New Roman"/>
          <w:i/>
          <w:szCs w:val="24"/>
        </w:rPr>
        <w:t>E.</w:t>
      </w:r>
      <w:r w:rsidR="008135F7">
        <w:rPr>
          <w:rFonts w:cs="Times New Roman"/>
          <w:i/>
          <w:szCs w:val="24"/>
        </w:rPr>
        <w:t xml:space="preserve"> </w:t>
      </w:r>
      <w:r w:rsidR="008135F7" w:rsidRPr="00063FF3">
        <w:rPr>
          <w:rFonts w:cs="Times New Roman"/>
          <w:i/>
          <w:szCs w:val="24"/>
        </w:rPr>
        <w:t>decumbens</w:t>
      </w:r>
      <w:r w:rsidR="008135F7" w:rsidRPr="00063FF3">
        <w:rPr>
          <w:rFonts w:cs="Times New Roman"/>
          <w:szCs w:val="24"/>
        </w:rPr>
        <w:t xml:space="preserve"> </w:t>
      </w:r>
      <w:r w:rsidR="008135F7">
        <w:rPr>
          <w:rFonts w:cs="Times New Roman"/>
          <w:szCs w:val="24"/>
        </w:rPr>
        <w:t>emerged during this experiment making it difficult to test for any community effects on these species, so they are not di</w:t>
      </w:r>
      <w:r w:rsidR="00AA7281">
        <w:rPr>
          <w:rFonts w:cs="Times New Roman"/>
          <w:szCs w:val="24"/>
        </w:rPr>
        <w:t>s</w:t>
      </w:r>
      <w:r w:rsidR="008135F7">
        <w:rPr>
          <w:rFonts w:cs="Times New Roman"/>
          <w:szCs w:val="24"/>
        </w:rPr>
        <w:t xml:space="preserve">cussed further in this paper. </w:t>
      </w:r>
      <w:r w:rsidR="00D94B9E">
        <w:rPr>
          <w:rFonts w:cs="Times New Roman"/>
          <w:szCs w:val="24"/>
        </w:rPr>
        <w:t xml:space="preserve">  We sowed 200 </w:t>
      </w:r>
      <w:r w:rsidRPr="00063FF3">
        <w:rPr>
          <w:rFonts w:cs="Times New Roman"/>
          <w:i/>
          <w:szCs w:val="24"/>
        </w:rPr>
        <w:t>L. oreganus</w:t>
      </w:r>
      <w:r w:rsidR="00BF52F3">
        <w:rPr>
          <w:rFonts w:cs="Times New Roman"/>
          <w:szCs w:val="24"/>
        </w:rPr>
        <w:t xml:space="preserve"> seeds </w:t>
      </w:r>
      <w:r w:rsidR="00D94B9E">
        <w:rPr>
          <w:rFonts w:cs="Times New Roman"/>
          <w:szCs w:val="24"/>
        </w:rPr>
        <w:t>in each plot.  Previous germination tests showed that seeds of this species have over 95% viability</w:t>
      </w:r>
      <w:r w:rsidR="000D6AAA">
        <w:rPr>
          <w:rFonts w:cs="Times New Roman"/>
          <w:szCs w:val="24"/>
        </w:rPr>
        <w:t xml:space="preserve"> </w:t>
      </w:r>
      <w:r w:rsidR="005F05B3">
        <w:rPr>
          <w:rFonts w:cs="Times New Roman"/>
        </w:rPr>
        <w:fldChar w:fldCharType="begin"/>
      </w:r>
      <w:r w:rsidR="00FE040C">
        <w:rPr>
          <w:rFonts w:cs="Times New Roman"/>
        </w:rPr>
        <w:instrText xml:space="preserve"> ADDIN ZOTERO_ITEM CSL_CITATION {"citationID":"2a1ucc5sh9","properties":{"formattedCitation":"(Kaye &amp; Kuykendall 2001)","plainCitation":"(Kaye &amp; Kuykendall 2001)"},"citationItems":[{"id":3268,"uris":["http://zotero.org/users/1486521/items/62H9SMJN"],"uri":["http://zotero.org/users/1486521/items/62H9SMJN"],"itemData":{"id":3268,"type":"article-journal","title":"Effects of scarification and cold stratification on seed germination of Lupinus sulphureus ssp. kincaidii","container-title":"Seed science and technology","page":"663–668","volume":"29","issue":"3","source":"Google Scholar","author":[{"family":"Kaye","given":"TN"},{"family":"Kuykendall","given":"K."}],"issued":{"date-parts":[["2001"]]}}}],"schema":"https://github.com/citation-style-language/schema/raw/master/csl-citation.json"} </w:instrText>
      </w:r>
      <w:r w:rsidR="005F05B3">
        <w:rPr>
          <w:rFonts w:cs="Times New Roman"/>
        </w:rPr>
        <w:fldChar w:fldCharType="separate"/>
      </w:r>
      <w:r w:rsidR="00FE040C" w:rsidRPr="00FE040C">
        <w:rPr>
          <w:rFonts w:cs="Times New Roman"/>
        </w:rPr>
        <w:t>(Kaye &amp; Kuykendall 2001)</w:t>
      </w:r>
      <w:r w:rsidR="005F05B3">
        <w:rPr>
          <w:rFonts w:cs="Times New Roman"/>
        </w:rPr>
        <w:fldChar w:fldCharType="end"/>
      </w:r>
      <w:r w:rsidR="00D94B9E">
        <w:rPr>
          <w:rFonts w:cs="Times New Roman"/>
          <w:szCs w:val="24"/>
        </w:rPr>
        <w:t xml:space="preserve">, so no adjustment was made to seed numbers. </w:t>
      </w:r>
      <w:r w:rsidR="00B62B58">
        <w:rPr>
          <w:rFonts w:cs="Times New Roman"/>
          <w:szCs w:val="24"/>
        </w:rPr>
        <w:t xml:space="preserve"> </w:t>
      </w:r>
      <w:r w:rsidR="00D94B9E">
        <w:rPr>
          <w:rFonts w:cs="Times New Roman"/>
          <w:szCs w:val="24"/>
        </w:rPr>
        <w:t xml:space="preserve"> Half of the seeds in each plot were scarified prior to sowing as part of a seed pre-treatment experiment,</w:t>
      </w:r>
      <w:r w:rsidR="007633C2">
        <w:rPr>
          <w:rFonts w:cs="Times New Roman"/>
          <w:szCs w:val="24"/>
        </w:rPr>
        <w:t xml:space="preserve"> such that 100 seeds of each type were sown in each 0.5 x 1.0 m half of the plots.  T</w:t>
      </w:r>
      <w:r w:rsidR="00D94B9E">
        <w:rPr>
          <w:rFonts w:cs="Times New Roman"/>
          <w:szCs w:val="24"/>
        </w:rPr>
        <w:t>he results of which are reported elsewhere</w:t>
      </w:r>
      <w:r w:rsidR="000D6AAA">
        <w:rPr>
          <w:rFonts w:cs="Times New Roman"/>
          <w:szCs w:val="24"/>
        </w:rPr>
        <w:t xml:space="preserve"> </w:t>
      </w:r>
      <w:r w:rsidR="005F05B3">
        <w:rPr>
          <w:rFonts w:cs="Times New Roman"/>
        </w:rPr>
        <w:fldChar w:fldCharType="begin"/>
      </w:r>
      <w:r w:rsidR="00FE040C">
        <w:rPr>
          <w:rFonts w:cs="Times New Roman"/>
        </w:rPr>
        <w:instrText xml:space="preserve"> ADDIN ZOTERO_ITEM CSL_CITATION {"citationID":"133hl89vbk","properties":{"formattedCitation":"(Jones 2012)","plainCitation":"(Jones 2012)"},"citationItems":[{"id":3254,"uris":["http://zotero.org/users/1486521/items/53WNPFZ5"],"uri":["http://zotero.org/users/1486521/items/53WNPFZ5"],"itemData":{"id":3254,"type":"thesis","title":"Factors affecting establishment and germination of upland prairie species of conservation concern in the Willamette Valley, Oregon (Masters thesis). Oregon State University, Corvallis, OR.","publisher":"Oregon State University","publisher-place":"Corvallis, Oregon","number-of-pages":"155","event-place":"Corvallis, Oregon","author":[{"family":"Jones","given":"Katherine"}],"issued":{"date-parts":[["2012"]]}}}],"schema":"https://github.com/citation-style-language/schema/raw/master/csl-citation.json"} </w:instrText>
      </w:r>
      <w:r w:rsidR="005F05B3">
        <w:rPr>
          <w:rFonts w:cs="Times New Roman"/>
        </w:rPr>
        <w:fldChar w:fldCharType="separate"/>
      </w:r>
      <w:r w:rsidR="005F05B3" w:rsidRPr="005F05B3">
        <w:rPr>
          <w:rFonts w:cs="Times New Roman"/>
        </w:rPr>
        <w:t>(Jones 2012)</w:t>
      </w:r>
      <w:r w:rsidR="005F05B3">
        <w:rPr>
          <w:rFonts w:cs="Times New Roman"/>
        </w:rPr>
        <w:fldChar w:fldCharType="end"/>
      </w:r>
      <w:r w:rsidR="00D94B9E">
        <w:rPr>
          <w:rFonts w:cs="Times New Roman"/>
          <w:szCs w:val="24"/>
        </w:rPr>
        <w:t xml:space="preserve"> </w:t>
      </w:r>
      <w:r w:rsidR="007633C2">
        <w:rPr>
          <w:rFonts w:cs="Times New Roman"/>
          <w:szCs w:val="24"/>
        </w:rPr>
        <w:t>, but we retained this split-plot design in our analyses of each species</w:t>
      </w:r>
      <w:r w:rsidR="00D94B9E">
        <w:rPr>
          <w:rFonts w:cs="Times New Roman"/>
          <w:szCs w:val="24"/>
        </w:rPr>
        <w:t xml:space="preserve">.  </w:t>
      </w:r>
      <w:r w:rsidRPr="00063FF3">
        <w:rPr>
          <w:rFonts w:cs="Times New Roman"/>
          <w:szCs w:val="24"/>
        </w:rPr>
        <w:t xml:space="preserve">In addition, 50 </w:t>
      </w:r>
      <w:r w:rsidRPr="00063FF3">
        <w:rPr>
          <w:rFonts w:cs="Times New Roman"/>
          <w:i/>
          <w:szCs w:val="24"/>
        </w:rPr>
        <w:t>L. oreganus</w:t>
      </w:r>
      <w:r w:rsidRPr="00063FF3">
        <w:rPr>
          <w:rFonts w:cs="Times New Roman"/>
          <w:szCs w:val="24"/>
        </w:rPr>
        <w:t xml:space="preserve"> seeds were broadcast in one 0.5 x 0.5 m plot in each treatment unit in November 2006. </w:t>
      </w:r>
      <w:r w:rsidR="007633C2">
        <w:rPr>
          <w:rFonts w:cs="Times New Roman"/>
          <w:szCs w:val="24"/>
        </w:rPr>
        <w:t xml:space="preserve">  These </w:t>
      </w:r>
      <w:proofErr w:type="spellStart"/>
      <w:r w:rsidR="007633C2">
        <w:rPr>
          <w:rFonts w:cs="Times New Roman"/>
          <w:szCs w:val="24"/>
        </w:rPr>
        <w:t>seedings</w:t>
      </w:r>
      <w:proofErr w:type="spellEnd"/>
      <w:r w:rsidR="007633C2">
        <w:rPr>
          <w:rFonts w:cs="Times New Roman"/>
          <w:szCs w:val="24"/>
        </w:rPr>
        <w:t xml:space="preserve"> did not overlap with the plots we established in 2009.</w:t>
      </w:r>
      <w:r w:rsidRPr="00063FF3">
        <w:rPr>
          <w:rFonts w:cs="Times New Roman"/>
          <w:szCs w:val="24"/>
        </w:rPr>
        <w:t xml:space="preserve"> </w:t>
      </w:r>
    </w:p>
    <w:p w:rsidR="00063FF3" w:rsidRPr="00063FF3" w:rsidRDefault="00063FF3" w:rsidP="005F0518">
      <w:pPr>
        <w:rPr>
          <w:rFonts w:cs="Times New Roman"/>
          <w:szCs w:val="24"/>
        </w:rPr>
      </w:pPr>
      <w:r w:rsidRPr="00063FF3">
        <w:rPr>
          <w:rFonts w:cs="Times New Roman"/>
          <w:szCs w:val="24"/>
        </w:rPr>
        <w:lastRenderedPageBreak/>
        <w:t xml:space="preserve">We planted five plugs each of </w:t>
      </w:r>
      <w:r w:rsidRPr="00063FF3">
        <w:rPr>
          <w:rFonts w:cs="Times New Roman"/>
          <w:i/>
          <w:szCs w:val="24"/>
        </w:rPr>
        <w:t>C. levisecta</w:t>
      </w:r>
      <w:r w:rsidRPr="00063FF3">
        <w:rPr>
          <w:rFonts w:cs="Times New Roman"/>
          <w:szCs w:val="24"/>
        </w:rPr>
        <w:t xml:space="preserve"> and </w:t>
      </w:r>
      <w:r w:rsidRPr="00063FF3">
        <w:rPr>
          <w:rFonts w:cs="Times New Roman"/>
          <w:i/>
          <w:szCs w:val="24"/>
        </w:rPr>
        <w:t xml:space="preserve">I. tenax </w:t>
      </w:r>
      <w:r w:rsidRPr="00063FF3">
        <w:rPr>
          <w:rFonts w:cs="Times New Roman"/>
          <w:szCs w:val="24"/>
        </w:rPr>
        <w:t>in</w:t>
      </w:r>
      <w:r w:rsidRPr="00063FF3">
        <w:rPr>
          <w:rFonts w:cs="Times New Roman"/>
          <w:i/>
          <w:szCs w:val="24"/>
        </w:rPr>
        <w:t xml:space="preserve"> </w:t>
      </w:r>
      <w:r w:rsidRPr="00063FF3">
        <w:rPr>
          <w:rFonts w:cs="Times New Roman"/>
          <w:szCs w:val="24"/>
        </w:rPr>
        <w:t xml:space="preserve">June and November of 2010, respectively.  Plugs of </w:t>
      </w:r>
      <w:r w:rsidRPr="00063FF3">
        <w:rPr>
          <w:rFonts w:cs="Times New Roman"/>
          <w:i/>
          <w:szCs w:val="24"/>
        </w:rPr>
        <w:t>C. levisecta</w:t>
      </w:r>
      <w:r w:rsidRPr="00063FF3">
        <w:rPr>
          <w:rFonts w:cs="Times New Roman"/>
          <w:szCs w:val="24"/>
        </w:rPr>
        <w:t xml:space="preserve"> were planted at Bellfountain only due to limited availability of this species, while </w:t>
      </w:r>
      <w:r w:rsidRPr="00063FF3">
        <w:rPr>
          <w:rFonts w:cs="Times New Roman"/>
          <w:i/>
          <w:szCs w:val="24"/>
        </w:rPr>
        <w:t>I. tenax</w:t>
      </w:r>
      <w:r w:rsidRPr="00063FF3">
        <w:rPr>
          <w:rFonts w:cs="Times New Roman"/>
          <w:szCs w:val="24"/>
        </w:rPr>
        <w:t xml:space="preserve"> was planted at all three sites.  In both cases, plugs were planted on 50 cm spacing along one edge of the 0.5 x 2 m plots, with </w:t>
      </w:r>
      <w:r w:rsidRPr="00063FF3">
        <w:rPr>
          <w:rFonts w:cs="Times New Roman"/>
          <w:i/>
          <w:szCs w:val="24"/>
        </w:rPr>
        <w:t>I. tenax</w:t>
      </w:r>
      <w:r w:rsidRPr="00063FF3">
        <w:rPr>
          <w:rFonts w:cs="Times New Roman"/>
          <w:szCs w:val="24"/>
        </w:rPr>
        <w:t xml:space="preserve"> and </w:t>
      </w:r>
      <w:r w:rsidRPr="00063FF3">
        <w:rPr>
          <w:rFonts w:cs="Times New Roman"/>
          <w:i/>
          <w:szCs w:val="24"/>
        </w:rPr>
        <w:t>C. levisecta</w:t>
      </w:r>
      <w:r w:rsidRPr="00063FF3">
        <w:rPr>
          <w:rFonts w:cs="Times New Roman"/>
          <w:szCs w:val="24"/>
        </w:rPr>
        <w:t xml:space="preserve"> on opposite sides at Bellfountain. </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3" w:name="_Toc318116199"/>
      <w:r w:rsidRPr="00063FF3">
        <w:rPr>
          <w:rFonts w:eastAsiaTheme="majorEastAsia" w:cstheme="majorBidi"/>
          <w:bCs/>
          <w:i/>
          <w:u w:val="single"/>
        </w:rPr>
        <w:t>Data Collection</w:t>
      </w:r>
      <w:bookmarkEnd w:id="13"/>
    </w:p>
    <w:p w:rsidR="00063FF3" w:rsidRPr="00063FF3" w:rsidRDefault="00063FF3" w:rsidP="005F0518">
      <w:pPr>
        <w:keepNext/>
        <w:keepLines/>
        <w:numPr>
          <w:ilvl w:val="3"/>
          <w:numId w:val="0"/>
        </w:numPr>
        <w:spacing w:before="120"/>
        <w:outlineLvl w:val="3"/>
        <w:rPr>
          <w:rFonts w:eastAsiaTheme="majorEastAsia" w:cs="Times New Roman"/>
          <w:bCs/>
          <w:i/>
          <w:iCs/>
          <w:szCs w:val="24"/>
        </w:rPr>
      </w:pPr>
      <w:r w:rsidRPr="00063FF3">
        <w:rPr>
          <w:rFonts w:eastAsiaTheme="majorEastAsia" w:cstheme="majorBidi"/>
          <w:bCs/>
          <w:i/>
          <w:iCs/>
        </w:rPr>
        <w:t>Cover estimates</w:t>
      </w:r>
      <w:r w:rsidRPr="00063FF3">
        <w:rPr>
          <w:rFonts w:eastAsiaTheme="majorEastAsia" w:cs="Times New Roman"/>
          <w:bCs/>
          <w:i/>
          <w:iCs/>
          <w:szCs w:val="24"/>
        </w:rPr>
        <w:t xml:space="preserve"> </w:t>
      </w:r>
    </w:p>
    <w:p w:rsidR="00063FF3" w:rsidRPr="00063FF3" w:rsidRDefault="00063FF3" w:rsidP="005F0518">
      <w:pPr>
        <w:rPr>
          <w:rFonts w:cs="Times New Roman"/>
          <w:szCs w:val="24"/>
        </w:rPr>
      </w:pPr>
      <w:r w:rsidRPr="00063FF3">
        <w:rPr>
          <w:rFonts w:cs="Times New Roman"/>
          <w:szCs w:val="24"/>
        </w:rPr>
        <w:t xml:space="preserve">We conducted ocular estimates of cover to the nearest 1% of grasses, forbs, moss, litter, bare soil and </w:t>
      </w:r>
      <w:r w:rsidR="00CF6AC3">
        <w:rPr>
          <w:rFonts w:cs="Times New Roman"/>
          <w:szCs w:val="24"/>
        </w:rPr>
        <w:t xml:space="preserve">soil </w:t>
      </w:r>
      <w:r w:rsidR="00CF6AC3" w:rsidRPr="00063FF3">
        <w:rPr>
          <w:rFonts w:cs="Times New Roman"/>
          <w:szCs w:val="24"/>
        </w:rPr>
        <w:t>disturb</w:t>
      </w:r>
      <w:r w:rsidR="00CF6AC3">
        <w:rPr>
          <w:rFonts w:cs="Times New Roman"/>
          <w:szCs w:val="24"/>
        </w:rPr>
        <w:t>ed by rodents</w:t>
      </w:r>
      <w:r w:rsidR="0037521D">
        <w:rPr>
          <w:rFonts w:cs="Times New Roman"/>
          <w:szCs w:val="24"/>
        </w:rPr>
        <w:t xml:space="preserve"> </w:t>
      </w:r>
      <w:r w:rsidR="002549C3">
        <w:rPr>
          <w:rFonts w:cs="Times New Roman"/>
          <w:szCs w:val="24"/>
        </w:rPr>
        <w:t>May-June</w:t>
      </w:r>
      <w:r w:rsidR="0037521D">
        <w:rPr>
          <w:rFonts w:cs="Times New Roman"/>
          <w:szCs w:val="24"/>
        </w:rPr>
        <w:t xml:space="preserve"> of 20</w:t>
      </w:r>
      <w:r w:rsidR="002549C3">
        <w:rPr>
          <w:rFonts w:cs="Times New Roman"/>
          <w:szCs w:val="24"/>
        </w:rPr>
        <w:t>10</w:t>
      </w:r>
      <w:r w:rsidR="007633C2">
        <w:rPr>
          <w:rFonts w:cs="Times New Roman"/>
          <w:szCs w:val="24"/>
        </w:rPr>
        <w:t xml:space="preserve"> </w:t>
      </w:r>
      <w:r w:rsidR="002549C3">
        <w:rPr>
          <w:rFonts w:cs="Times New Roman"/>
          <w:szCs w:val="24"/>
        </w:rPr>
        <w:t xml:space="preserve">and June-July 2011 </w:t>
      </w:r>
      <w:r w:rsidR="007633C2">
        <w:rPr>
          <w:rFonts w:cs="Times New Roman"/>
          <w:szCs w:val="24"/>
        </w:rPr>
        <w:t xml:space="preserve">in </w:t>
      </w:r>
      <w:r w:rsidR="007633C2" w:rsidRPr="00063FF3">
        <w:rPr>
          <w:rFonts w:cs="Times New Roman"/>
          <w:szCs w:val="24"/>
        </w:rPr>
        <w:t xml:space="preserve">each </w:t>
      </w:r>
      <w:r w:rsidR="007633C2">
        <w:rPr>
          <w:rFonts w:cs="Times New Roman"/>
          <w:szCs w:val="24"/>
        </w:rPr>
        <w:t>half of the 0.5 x 2.0 m</w:t>
      </w:r>
      <w:r w:rsidR="007633C2" w:rsidRPr="00063FF3">
        <w:rPr>
          <w:rFonts w:cs="Times New Roman"/>
          <w:szCs w:val="24"/>
        </w:rPr>
        <w:t xml:space="preserve"> plot</w:t>
      </w:r>
      <w:r w:rsidR="007633C2">
        <w:rPr>
          <w:rFonts w:cs="Times New Roman"/>
          <w:szCs w:val="24"/>
        </w:rPr>
        <w:t>s</w:t>
      </w:r>
      <w:r w:rsidRPr="00063FF3">
        <w:rPr>
          <w:rFonts w:cs="Times New Roman"/>
          <w:szCs w:val="24"/>
        </w:rPr>
        <w:t xml:space="preserve">.  Litter depth was measured at </w:t>
      </w:r>
      <w:r w:rsidR="0037521D">
        <w:rPr>
          <w:rFonts w:cs="Times New Roman"/>
          <w:szCs w:val="24"/>
        </w:rPr>
        <w:t>10</w:t>
      </w:r>
      <w:r w:rsidR="0037521D" w:rsidRPr="00063FF3">
        <w:rPr>
          <w:rFonts w:cs="Times New Roman"/>
          <w:szCs w:val="24"/>
        </w:rPr>
        <w:t xml:space="preserve"> </w:t>
      </w:r>
      <w:r w:rsidRPr="00063FF3">
        <w:rPr>
          <w:rFonts w:cs="Times New Roman"/>
          <w:szCs w:val="24"/>
        </w:rPr>
        <w:t xml:space="preserve">points in each </w:t>
      </w:r>
      <w:r w:rsidR="007633C2">
        <w:rPr>
          <w:rFonts w:cs="Times New Roman"/>
          <w:szCs w:val="24"/>
        </w:rPr>
        <w:t>half of the 0.5 x 2.0 m</w:t>
      </w:r>
      <w:r w:rsidRPr="00063FF3">
        <w:rPr>
          <w:rFonts w:cs="Times New Roman"/>
          <w:szCs w:val="24"/>
        </w:rPr>
        <w:t xml:space="preserve"> plot</w:t>
      </w:r>
      <w:r w:rsidR="007633C2">
        <w:rPr>
          <w:rFonts w:cs="Times New Roman"/>
          <w:szCs w:val="24"/>
        </w:rPr>
        <w:t>s</w:t>
      </w:r>
      <w:r w:rsidRPr="00063FF3">
        <w:rPr>
          <w:rFonts w:cs="Times New Roman"/>
          <w:szCs w:val="24"/>
        </w:rPr>
        <w:t xml:space="preserve">. Estimates were made for each growing season. In </w:t>
      </w:r>
      <w:r w:rsidR="0037521D">
        <w:rPr>
          <w:rFonts w:cs="Times New Roman"/>
          <w:szCs w:val="24"/>
        </w:rPr>
        <w:t xml:space="preserve">June of </w:t>
      </w:r>
      <w:r w:rsidRPr="00063FF3">
        <w:rPr>
          <w:rFonts w:cs="Times New Roman"/>
          <w:szCs w:val="24"/>
        </w:rPr>
        <w:t xml:space="preserve">2011 we </w:t>
      </w:r>
      <w:r w:rsidR="007633C2" w:rsidRPr="00063FF3">
        <w:rPr>
          <w:rFonts w:cs="Times New Roman"/>
          <w:szCs w:val="24"/>
        </w:rPr>
        <w:t xml:space="preserve">estimated percent cover of grasses, forbs, moss, litter, bare soil, and disturbance </w:t>
      </w:r>
      <w:r w:rsidR="007633C2">
        <w:rPr>
          <w:rFonts w:cs="Times New Roman"/>
          <w:szCs w:val="24"/>
        </w:rPr>
        <w:t>in each</w:t>
      </w:r>
      <w:r w:rsidRPr="00063FF3">
        <w:rPr>
          <w:rFonts w:cs="Times New Roman"/>
          <w:szCs w:val="24"/>
        </w:rPr>
        <w:t xml:space="preserve"> 0.5 x 0.5 m plot </w:t>
      </w:r>
      <w:r w:rsidR="0037521D">
        <w:rPr>
          <w:rFonts w:cs="Times New Roman"/>
          <w:szCs w:val="24"/>
        </w:rPr>
        <w:t xml:space="preserve">seeded with </w:t>
      </w:r>
      <w:r w:rsidR="0037521D" w:rsidRPr="00684FA1">
        <w:rPr>
          <w:rFonts w:cs="Times New Roman"/>
          <w:i/>
          <w:szCs w:val="24"/>
        </w:rPr>
        <w:t>L. oreganus</w:t>
      </w:r>
      <w:r w:rsidR="008F0377">
        <w:rPr>
          <w:rFonts w:cs="Times New Roman"/>
          <w:szCs w:val="24"/>
        </w:rPr>
        <w:t xml:space="preserve"> in 2006.</w:t>
      </w:r>
    </w:p>
    <w:p w:rsidR="00063FF3" w:rsidRPr="00063FF3" w:rsidRDefault="00063FF3" w:rsidP="005F0518">
      <w:pPr>
        <w:ind w:firstLine="0"/>
        <w:rPr>
          <w:rFonts w:cs="Times New Roman"/>
          <w:szCs w:val="24"/>
        </w:rPr>
      </w:pPr>
      <w:r w:rsidRPr="00063FF3">
        <w:rPr>
          <w:rFonts w:eastAsiaTheme="majorEastAsia" w:cstheme="majorBidi"/>
          <w:bCs/>
          <w:i/>
          <w:iCs/>
        </w:rPr>
        <w:t>Establishment by seed</w:t>
      </w:r>
    </w:p>
    <w:p w:rsidR="00063FF3" w:rsidRPr="00063FF3" w:rsidRDefault="0037521D" w:rsidP="005F0518">
      <w:pPr>
        <w:rPr>
          <w:rFonts w:cs="Times New Roman"/>
          <w:szCs w:val="24"/>
        </w:rPr>
      </w:pPr>
      <w:r>
        <w:rPr>
          <w:rFonts w:cs="Times New Roman"/>
          <w:szCs w:val="24"/>
        </w:rPr>
        <w:t xml:space="preserve">We </w:t>
      </w:r>
      <w:r w:rsidRPr="00063FF3">
        <w:rPr>
          <w:rFonts w:cs="Times New Roman"/>
          <w:szCs w:val="24"/>
        </w:rPr>
        <w:t xml:space="preserve">counted </w:t>
      </w:r>
      <w:r w:rsidR="00684FA1">
        <w:rPr>
          <w:rFonts w:cs="Times New Roman"/>
          <w:szCs w:val="24"/>
        </w:rPr>
        <w:t xml:space="preserve">the </w:t>
      </w:r>
      <w:r w:rsidRPr="00063FF3">
        <w:rPr>
          <w:rFonts w:cs="Times New Roman"/>
          <w:szCs w:val="24"/>
        </w:rPr>
        <w:t xml:space="preserve">number of leaves </w:t>
      </w:r>
      <w:r>
        <w:rPr>
          <w:rFonts w:cs="Times New Roman"/>
          <w:szCs w:val="24"/>
        </w:rPr>
        <w:t>and mapped the location of each target species seedling</w:t>
      </w:r>
      <w:r w:rsidR="007633C2" w:rsidRPr="007633C2">
        <w:rPr>
          <w:rFonts w:cs="Times New Roman"/>
          <w:szCs w:val="24"/>
        </w:rPr>
        <w:t xml:space="preserve"> </w:t>
      </w:r>
      <w:r w:rsidR="007633C2">
        <w:rPr>
          <w:rFonts w:cs="Times New Roman"/>
          <w:szCs w:val="24"/>
        </w:rPr>
        <w:t xml:space="preserve">in </w:t>
      </w:r>
      <w:r w:rsidR="007633C2" w:rsidRPr="00063FF3">
        <w:rPr>
          <w:rFonts w:cs="Times New Roman"/>
          <w:szCs w:val="24"/>
        </w:rPr>
        <w:t xml:space="preserve">each </w:t>
      </w:r>
      <w:r w:rsidR="007633C2">
        <w:rPr>
          <w:rFonts w:cs="Times New Roman"/>
          <w:szCs w:val="24"/>
        </w:rPr>
        <w:t>half of the 0.5 x 2.0 m</w:t>
      </w:r>
      <w:r w:rsidR="007633C2" w:rsidRPr="00063FF3">
        <w:rPr>
          <w:rFonts w:cs="Times New Roman"/>
          <w:szCs w:val="24"/>
        </w:rPr>
        <w:t xml:space="preserve"> plot</w:t>
      </w:r>
      <w:r>
        <w:rPr>
          <w:rFonts w:cs="Times New Roman"/>
          <w:szCs w:val="24"/>
        </w:rPr>
        <w:t xml:space="preserve"> in</w:t>
      </w:r>
      <w:r w:rsidRPr="00063FF3">
        <w:rPr>
          <w:rFonts w:cs="Times New Roman"/>
          <w:szCs w:val="24"/>
        </w:rPr>
        <w:t xml:space="preserve"> </w:t>
      </w:r>
      <w:r w:rsidR="00063FF3" w:rsidRPr="00063FF3">
        <w:rPr>
          <w:rFonts w:cs="Times New Roman"/>
          <w:szCs w:val="24"/>
        </w:rPr>
        <w:t xml:space="preserve">April and May of 2010 </w:t>
      </w:r>
      <w:r>
        <w:rPr>
          <w:rFonts w:cs="Times New Roman"/>
          <w:szCs w:val="24"/>
        </w:rPr>
        <w:t>and</w:t>
      </w:r>
      <w:r w:rsidR="00063FF3" w:rsidRPr="00063FF3">
        <w:rPr>
          <w:rFonts w:cs="Times New Roman"/>
          <w:szCs w:val="24"/>
        </w:rPr>
        <w:t xml:space="preserve"> </w:t>
      </w:r>
      <w:r w:rsidR="009124CA">
        <w:rPr>
          <w:rFonts w:cs="Times New Roman"/>
          <w:szCs w:val="24"/>
        </w:rPr>
        <w:t xml:space="preserve">again in </w:t>
      </w:r>
      <w:r w:rsidR="00063FF3" w:rsidRPr="00063FF3">
        <w:rPr>
          <w:rFonts w:cs="Times New Roman"/>
          <w:szCs w:val="24"/>
        </w:rPr>
        <w:t>May</w:t>
      </w:r>
      <w:r w:rsidR="007633C2">
        <w:rPr>
          <w:rFonts w:cs="Times New Roman"/>
          <w:szCs w:val="24"/>
        </w:rPr>
        <w:t xml:space="preserve"> 2011</w:t>
      </w:r>
      <w:r w:rsidR="009124CA">
        <w:rPr>
          <w:rFonts w:cs="Times New Roman"/>
          <w:szCs w:val="24"/>
        </w:rPr>
        <w:t xml:space="preserve">. </w:t>
      </w:r>
      <w:r w:rsidR="00FC249D">
        <w:rPr>
          <w:rFonts w:cs="Times New Roman"/>
          <w:szCs w:val="24"/>
        </w:rPr>
        <w:t>The location of e</w:t>
      </w:r>
      <w:r w:rsidR="009124CA">
        <w:rPr>
          <w:rFonts w:cs="Times New Roman"/>
          <w:szCs w:val="24"/>
        </w:rPr>
        <w:t xml:space="preserve">ach seedling </w:t>
      </w:r>
      <w:r w:rsidR="00FC249D">
        <w:rPr>
          <w:rFonts w:cs="Times New Roman"/>
          <w:szCs w:val="24"/>
        </w:rPr>
        <w:t xml:space="preserve">within the plot was </w:t>
      </w:r>
      <w:r w:rsidR="009124CA">
        <w:rPr>
          <w:rFonts w:cs="Times New Roman"/>
          <w:szCs w:val="24"/>
        </w:rPr>
        <w:t xml:space="preserve">mapped </w:t>
      </w:r>
      <w:r w:rsidR="00FC249D">
        <w:rPr>
          <w:rFonts w:cs="Times New Roman"/>
          <w:szCs w:val="24"/>
        </w:rPr>
        <w:t xml:space="preserve">to the nearest centimeter and recorded on paper datasheets to enable </w:t>
      </w:r>
      <w:r w:rsidR="00AD6F8A">
        <w:rPr>
          <w:rFonts w:cs="Times New Roman"/>
          <w:szCs w:val="24"/>
        </w:rPr>
        <w:t xml:space="preserve">annual </w:t>
      </w:r>
      <w:r w:rsidR="00FC249D">
        <w:rPr>
          <w:rFonts w:cs="Times New Roman"/>
          <w:szCs w:val="24"/>
        </w:rPr>
        <w:t>re-measurement.</w:t>
      </w:r>
    </w:p>
    <w:p w:rsidR="00063FF3" w:rsidRPr="00063FF3" w:rsidRDefault="00063FF3" w:rsidP="005F0518">
      <w:pPr>
        <w:rPr>
          <w:rFonts w:cs="Times New Roman"/>
          <w:szCs w:val="24"/>
        </w:rPr>
      </w:pPr>
      <w:r w:rsidRPr="00063FF3">
        <w:rPr>
          <w:rFonts w:cs="Times New Roman"/>
          <w:szCs w:val="24"/>
        </w:rPr>
        <w:t xml:space="preserve">In 2011, we measured </w:t>
      </w:r>
      <w:r w:rsidRPr="00063FF3">
        <w:rPr>
          <w:rFonts w:cs="Times New Roman"/>
          <w:i/>
          <w:szCs w:val="24"/>
        </w:rPr>
        <w:t>L. oreganus</w:t>
      </w:r>
      <w:r w:rsidRPr="00063FF3">
        <w:rPr>
          <w:rFonts w:cs="Times New Roman"/>
          <w:szCs w:val="24"/>
        </w:rPr>
        <w:t xml:space="preserve"> </w:t>
      </w:r>
      <w:r w:rsidR="00952655">
        <w:rPr>
          <w:rFonts w:cs="Times New Roman"/>
          <w:szCs w:val="24"/>
        </w:rPr>
        <w:t xml:space="preserve">from </w:t>
      </w:r>
      <w:r w:rsidRPr="00063FF3">
        <w:rPr>
          <w:rFonts w:cs="Times New Roman"/>
          <w:szCs w:val="24"/>
        </w:rPr>
        <w:t>seeds sown in 2006 by counting the number of lupine leaves present</w:t>
      </w:r>
      <w:r w:rsidR="007633C2">
        <w:rPr>
          <w:rFonts w:cs="Times New Roman"/>
          <w:szCs w:val="24"/>
        </w:rPr>
        <w:t xml:space="preserve"> in each 0.5 x 0.5 m plot</w:t>
      </w:r>
      <w:r w:rsidRPr="00063FF3">
        <w:rPr>
          <w:rFonts w:cs="Times New Roman"/>
          <w:szCs w:val="24"/>
        </w:rPr>
        <w:t xml:space="preserve">. After 5 years of growth, many individuals had grown together and single individuals </w:t>
      </w:r>
      <w:r w:rsidR="00952655">
        <w:rPr>
          <w:rFonts w:cs="Times New Roman"/>
          <w:szCs w:val="24"/>
        </w:rPr>
        <w:t>were</w:t>
      </w:r>
      <w:r w:rsidRPr="00063FF3">
        <w:rPr>
          <w:rFonts w:cs="Times New Roman"/>
          <w:szCs w:val="24"/>
        </w:rPr>
        <w:t xml:space="preserve"> difficult to distinguish from</w:t>
      </w:r>
      <w:r w:rsidR="00952655">
        <w:rPr>
          <w:rFonts w:cs="Times New Roman"/>
          <w:szCs w:val="24"/>
        </w:rPr>
        <w:t xml:space="preserve"> one</w:t>
      </w:r>
      <w:r w:rsidRPr="00063FF3">
        <w:rPr>
          <w:rFonts w:cs="Times New Roman"/>
          <w:szCs w:val="24"/>
        </w:rPr>
        <w:t xml:space="preserve"> another. We used the number of </w:t>
      </w:r>
      <w:r w:rsidRPr="00063FF3">
        <w:rPr>
          <w:rFonts w:cs="Times New Roman"/>
          <w:i/>
          <w:szCs w:val="24"/>
        </w:rPr>
        <w:t xml:space="preserve">L. oreganus </w:t>
      </w:r>
      <w:r w:rsidRPr="00063FF3">
        <w:rPr>
          <w:rFonts w:cs="Times New Roman"/>
          <w:szCs w:val="24"/>
        </w:rPr>
        <w:t xml:space="preserve">leaves as a measure of overall </w:t>
      </w:r>
      <w:r w:rsidR="00952655">
        <w:rPr>
          <w:rFonts w:cs="Times New Roman"/>
          <w:szCs w:val="24"/>
        </w:rPr>
        <w:t>growth</w:t>
      </w:r>
      <w:r w:rsidR="00952655" w:rsidRPr="00063FF3">
        <w:rPr>
          <w:rFonts w:cs="Times New Roman"/>
          <w:szCs w:val="24"/>
        </w:rPr>
        <w:t xml:space="preserve"> </w:t>
      </w:r>
      <w:r w:rsidRPr="00063FF3">
        <w:rPr>
          <w:rFonts w:cs="Times New Roman"/>
          <w:szCs w:val="24"/>
        </w:rPr>
        <w:t xml:space="preserve">of the 50 seeds sown in 2006. </w:t>
      </w:r>
    </w:p>
    <w:p w:rsidR="00063FF3" w:rsidRPr="00063FF3" w:rsidRDefault="00063FF3" w:rsidP="005F0518">
      <w:pPr>
        <w:keepNext/>
        <w:keepLines/>
        <w:numPr>
          <w:ilvl w:val="3"/>
          <w:numId w:val="0"/>
        </w:numPr>
        <w:spacing w:before="120"/>
        <w:outlineLvl w:val="3"/>
        <w:rPr>
          <w:rFonts w:eastAsiaTheme="majorEastAsia" w:cs="Times New Roman"/>
          <w:bCs/>
          <w:i/>
          <w:iCs/>
          <w:szCs w:val="24"/>
        </w:rPr>
      </w:pPr>
      <w:r w:rsidRPr="00063FF3">
        <w:rPr>
          <w:rFonts w:eastAsiaTheme="majorEastAsia" w:cstheme="majorBidi"/>
          <w:bCs/>
          <w:i/>
          <w:iCs/>
        </w:rPr>
        <w:lastRenderedPageBreak/>
        <w:t>Transplants</w:t>
      </w:r>
    </w:p>
    <w:p w:rsidR="00063FF3" w:rsidRPr="00063FF3" w:rsidRDefault="00FC249D" w:rsidP="005F0518">
      <w:pPr>
        <w:rPr>
          <w:rFonts w:cs="Times New Roman"/>
          <w:szCs w:val="24"/>
        </w:rPr>
      </w:pPr>
      <w:r>
        <w:rPr>
          <w:rFonts w:cs="Times New Roman"/>
          <w:szCs w:val="24"/>
        </w:rPr>
        <w:t>P</w:t>
      </w:r>
      <w:r w:rsidR="00952655">
        <w:rPr>
          <w:rFonts w:cs="Times New Roman"/>
          <w:szCs w:val="24"/>
        </w:rPr>
        <w:t xml:space="preserve">lant survival </w:t>
      </w:r>
      <w:r>
        <w:rPr>
          <w:rFonts w:cs="Times New Roman"/>
          <w:szCs w:val="24"/>
        </w:rPr>
        <w:t xml:space="preserve">of both transplanted species was recorded </w:t>
      </w:r>
      <w:r w:rsidR="00952655">
        <w:rPr>
          <w:rFonts w:cs="Times New Roman"/>
          <w:szCs w:val="24"/>
        </w:rPr>
        <w:t xml:space="preserve">in </w:t>
      </w:r>
      <w:r w:rsidR="00861CCA">
        <w:rPr>
          <w:rFonts w:cs="Times New Roman"/>
          <w:szCs w:val="24"/>
        </w:rPr>
        <w:t>May</w:t>
      </w:r>
      <w:r w:rsidR="00952655">
        <w:rPr>
          <w:rFonts w:cs="Times New Roman"/>
          <w:szCs w:val="24"/>
        </w:rPr>
        <w:t xml:space="preserve"> 2011.  </w:t>
      </w:r>
      <w:r w:rsidR="007F51F7">
        <w:rPr>
          <w:rFonts w:cs="Times New Roman"/>
          <w:szCs w:val="24"/>
        </w:rPr>
        <w:t xml:space="preserve">The </w:t>
      </w:r>
      <w:r w:rsidR="00063FF3" w:rsidRPr="00063FF3">
        <w:rPr>
          <w:rFonts w:cs="Times New Roman"/>
          <w:szCs w:val="24"/>
        </w:rPr>
        <w:t>number of leaves and the length of the longest leaf blade</w:t>
      </w:r>
      <w:r w:rsidR="00952655">
        <w:rPr>
          <w:rFonts w:cs="Times New Roman"/>
          <w:szCs w:val="24"/>
        </w:rPr>
        <w:t xml:space="preserve"> </w:t>
      </w:r>
      <w:r w:rsidR="007F51F7">
        <w:rPr>
          <w:rFonts w:cs="Times New Roman"/>
          <w:szCs w:val="24"/>
        </w:rPr>
        <w:t xml:space="preserve">were measured for each transplanted </w:t>
      </w:r>
      <w:r w:rsidR="007F51F7">
        <w:rPr>
          <w:rFonts w:cs="Times New Roman"/>
          <w:i/>
          <w:szCs w:val="24"/>
        </w:rPr>
        <w:t>I. tenax</w:t>
      </w:r>
      <w:r w:rsidR="007F51F7">
        <w:rPr>
          <w:rFonts w:cs="Times New Roman"/>
          <w:szCs w:val="24"/>
        </w:rPr>
        <w:t>.</w:t>
      </w:r>
      <w:r w:rsidR="007F51F7">
        <w:rPr>
          <w:rFonts w:cs="Times New Roman"/>
          <w:i/>
          <w:szCs w:val="24"/>
        </w:rPr>
        <w:t xml:space="preserve"> </w:t>
      </w:r>
      <w:r w:rsidR="00063FF3" w:rsidRPr="00063FF3">
        <w:rPr>
          <w:rFonts w:cs="Times New Roman"/>
          <w:i/>
          <w:szCs w:val="24"/>
        </w:rPr>
        <w:t>C. levisecta</w:t>
      </w:r>
      <w:r w:rsidR="00952655">
        <w:rPr>
          <w:rFonts w:cs="Times New Roman"/>
          <w:szCs w:val="24"/>
        </w:rPr>
        <w:t xml:space="preserve"> </w:t>
      </w:r>
      <w:r w:rsidR="00063FF3" w:rsidRPr="00063FF3">
        <w:rPr>
          <w:rFonts w:cs="Times New Roman"/>
          <w:szCs w:val="24"/>
        </w:rPr>
        <w:t>produces multiple shoo</w:t>
      </w:r>
      <w:r w:rsidR="007F51F7">
        <w:rPr>
          <w:rFonts w:cs="Times New Roman"/>
          <w:szCs w:val="24"/>
        </w:rPr>
        <w:t xml:space="preserve">ts from the ground; </w:t>
      </w:r>
      <w:r w:rsidR="00063FF3" w:rsidRPr="00063FF3">
        <w:rPr>
          <w:rFonts w:cs="Times New Roman"/>
          <w:szCs w:val="24"/>
        </w:rPr>
        <w:t>the length of each shoot</w:t>
      </w:r>
      <w:r w:rsidR="007F51F7">
        <w:rPr>
          <w:rFonts w:cs="Times New Roman"/>
          <w:szCs w:val="24"/>
        </w:rPr>
        <w:t xml:space="preserve"> was measured</w:t>
      </w:r>
      <w:r w:rsidR="00063FF3" w:rsidRPr="00063FF3">
        <w:rPr>
          <w:rFonts w:cs="Times New Roman"/>
          <w:szCs w:val="24"/>
        </w:rPr>
        <w:t xml:space="preserve"> and </w:t>
      </w:r>
      <w:r w:rsidR="007F51F7">
        <w:rPr>
          <w:rFonts w:cs="Times New Roman"/>
          <w:szCs w:val="24"/>
        </w:rPr>
        <w:t>flowering status was recorded</w:t>
      </w:r>
      <w:r w:rsidR="00063FF3" w:rsidRPr="00063FF3">
        <w:rPr>
          <w:rFonts w:cs="Times New Roman"/>
          <w:szCs w:val="24"/>
        </w:rPr>
        <w:t>.</w:t>
      </w:r>
    </w:p>
    <w:p w:rsidR="00063FF3" w:rsidRPr="00063FF3" w:rsidRDefault="008F0377" w:rsidP="005F0518">
      <w:pPr>
        <w:keepNext/>
        <w:keepLines/>
        <w:numPr>
          <w:ilvl w:val="2"/>
          <w:numId w:val="0"/>
        </w:numPr>
        <w:spacing w:before="120"/>
        <w:outlineLvl w:val="2"/>
        <w:rPr>
          <w:rFonts w:eastAsiaTheme="majorEastAsia" w:cstheme="majorBidi"/>
          <w:bCs/>
          <w:i/>
          <w:u w:val="single"/>
        </w:rPr>
      </w:pPr>
      <w:bookmarkStart w:id="14" w:name="_Toc318116200"/>
      <w:r>
        <w:rPr>
          <w:rFonts w:eastAsiaTheme="majorEastAsia" w:cstheme="majorBidi"/>
          <w:bCs/>
          <w:i/>
          <w:u w:val="single"/>
        </w:rPr>
        <w:t>Statistical Analyse</w:t>
      </w:r>
      <w:r w:rsidR="00063FF3" w:rsidRPr="00063FF3">
        <w:rPr>
          <w:rFonts w:eastAsiaTheme="majorEastAsia" w:cstheme="majorBidi"/>
          <w:bCs/>
          <w:i/>
          <w:u w:val="single"/>
        </w:rPr>
        <w:t>s</w:t>
      </w:r>
      <w:bookmarkEnd w:id="14"/>
    </w:p>
    <w:p w:rsidR="00063FF3" w:rsidRPr="00063FF3" w:rsidRDefault="00063FF3" w:rsidP="005F0518">
      <w:pPr>
        <w:rPr>
          <w:rFonts w:cs="Times New Roman"/>
          <w:szCs w:val="24"/>
        </w:rPr>
      </w:pPr>
      <w:r w:rsidRPr="00063FF3">
        <w:rPr>
          <w:rFonts w:cs="Times New Roman"/>
          <w:szCs w:val="24"/>
        </w:rPr>
        <w:t xml:space="preserve">Data were analyzed using R statistical software, version 2.14 </w:t>
      </w:r>
      <w:r w:rsidR="005F05B3">
        <w:rPr>
          <w:rFonts w:cs="Times New Roman"/>
        </w:rPr>
        <w:fldChar w:fldCharType="begin"/>
      </w:r>
      <w:r w:rsidR="00174355">
        <w:rPr>
          <w:rFonts w:cs="Times New Roman"/>
        </w:rPr>
        <w:instrText xml:space="preserve"> ADDIN ZOTERO_ITEM CSL_CITATION {"citationID":"2oobdsa618","properties":{"formattedCitation":"(2011)","plainCitation":"(2011)"},"citationItems":[{"id":3453,"uris":["http://zotero.org/users/1486521/items/PQ375SS9"],"uri":["http://zotero.org/users/1486521/items/PQ375SS9"],"itemData":{"id":3453,"type":"book","title":"R: a language and environment for statistical computing.","publisher":"R Foundation for Statistical Computing.","publisher-place":"Vienna, Austria","event-place":"Vienna, Austria","URL":"http://www.R-project.org/","ISBN":"3-900051-07-0","author":[{"family":"R Development Core Team","given":""}],"issued":{"date-parts":[["2011"]]}},"suppress-author":true}],"schema":"https://github.com/citation-style-language/schema/raw/master/csl-citation.json"} </w:instrText>
      </w:r>
      <w:r w:rsidR="005F05B3">
        <w:rPr>
          <w:rFonts w:cs="Times New Roman"/>
        </w:rPr>
        <w:fldChar w:fldCharType="separate"/>
      </w:r>
      <w:r w:rsidR="005F05B3" w:rsidRPr="005F05B3">
        <w:rPr>
          <w:rFonts w:cs="Times New Roman"/>
        </w:rPr>
        <w:t>(2011)</w:t>
      </w:r>
      <w:r w:rsidR="005F05B3">
        <w:rPr>
          <w:rFonts w:cs="Times New Roman"/>
        </w:rPr>
        <w:fldChar w:fldCharType="end"/>
      </w:r>
      <w:r w:rsidRPr="00063FF3">
        <w:rPr>
          <w:rFonts w:cs="Times New Roman"/>
          <w:szCs w:val="24"/>
        </w:rPr>
        <w:t xml:space="preserve">.  </w:t>
      </w:r>
      <w:r w:rsidRPr="00063FF3">
        <w:rPr>
          <w:szCs w:val="24"/>
        </w:rPr>
        <w:t xml:space="preserve">Our response variables </w:t>
      </w:r>
      <w:r w:rsidR="00952655">
        <w:rPr>
          <w:szCs w:val="24"/>
        </w:rPr>
        <w:t>we</w:t>
      </w:r>
      <w:r w:rsidR="00952655" w:rsidRPr="00063FF3">
        <w:rPr>
          <w:szCs w:val="24"/>
        </w:rPr>
        <w:t xml:space="preserve">re </w:t>
      </w:r>
      <w:r w:rsidRPr="00063FF3">
        <w:rPr>
          <w:szCs w:val="24"/>
        </w:rPr>
        <w:t>the proportion of seeds that establish and proportion of established seeds or vegetative transplants that survive</w:t>
      </w:r>
      <w:r w:rsidR="00952655">
        <w:rPr>
          <w:szCs w:val="24"/>
        </w:rPr>
        <w:t>d</w:t>
      </w:r>
      <w:r w:rsidRPr="00063FF3">
        <w:rPr>
          <w:szCs w:val="24"/>
        </w:rPr>
        <w:t xml:space="preserve"> in our experimental plots.  Our explanatory variables </w:t>
      </w:r>
      <w:r w:rsidR="00952655">
        <w:rPr>
          <w:szCs w:val="24"/>
        </w:rPr>
        <w:t>we</w:t>
      </w:r>
      <w:r w:rsidR="00952655" w:rsidRPr="00063FF3">
        <w:rPr>
          <w:szCs w:val="24"/>
        </w:rPr>
        <w:t xml:space="preserve">re </w:t>
      </w:r>
      <w:r w:rsidRPr="00063FF3">
        <w:rPr>
          <w:szCs w:val="24"/>
        </w:rPr>
        <w:t>percent cover of existing vegetation by functional group and average litter depth, measured in centimeters.</w:t>
      </w:r>
    </w:p>
    <w:p w:rsidR="00063FF3" w:rsidRPr="00063FF3" w:rsidRDefault="00063FF3" w:rsidP="00DF71A5">
      <w:pPr>
        <w:rPr>
          <w:rFonts w:cs="Times New Roman"/>
          <w:szCs w:val="24"/>
        </w:rPr>
      </w:pPr>
      <w:r w:rsidRPr="00063FF3">
        <w:rPr>
          <w:rFonts w:cs="Times New Roman"/>
          <w:szCs w:val="24"/>
        </w:rPr>
        <w:t xml:space="preserve">We used Analysis of Variance </w:t>
      </w:r>
      <w:r w:rsidR="00B62B58">
        <w:rPr>
          <w:rFonts w:cs="Times New Roman"/>
          <w:szCs w:val="24"/>
        </w:rPr>
        <w:t xml:space="preserve">(ANOVA) </w:t>
      </w:r>
      <w:r w:rsidRPr="00063FF3">
        <w:rPr>
          <w:rFonts w:cs="Times New Roman"/>
          <w:szCs w:val="24"/>
        </w:rPr>
        <w:t xml:space="preserve">to test for differences </w:t>
      </w:r>
      <w:r w:rsidR="00861CCA">
        <w:rPr>
          <w:rFonts w:cs="Times New Roman"/>
          <w:szCs w:val="24"/>
        </w:rPr>
        <w:t>in initial establishment and survival rates between</w:t>
      </w:r>
      <w:r w:rsidRPr="00063FF3">
        <w:rPr>
          <w:rFonts w:cs="Times New Roman"/>
          <w:szCs w:val="24"/>
        </w:rPr>
        <w:t xml:space="preserve"> the three sites and, although establishment did not always differ </w:t>
      </w:r>
      <w:r w:rsidR="00B42367" w:rsidRPr="00063FF3">
        <w:rPr>
          <w:rFonts w:cs="Times New Roman"/>
          <w:szCs w:val="24"/>
        </w:rPr>
        <w:t xml:space="preserve">significantly </w:t>
      </w:r>
      <w:r w:rsidRPr="00063FF3">
        <w:rPr>
          <w:rFonts w:cs="Times New Roman"/>
          <w:szCs w:val="24"/>
        </w:rPr>
        <w:t xml:space="preserve">by site, site was a blocking factor and therefore was accounted for in all Multiple Regression models. We used Simple Linear Regression to test for community interactions with planted </w:t>
      </w:r>
      <w:r w:rsidRPr="00063FF3">
        <w:rPr>
          <w:rFonts w:cs="Times New Roman"/>
          <w:i/>
          <w:szCs w:val="24"/>
        </w:rPr>
        <w:t xml:space="preserve">C. levisecta </w:t>
      </w:r>
      <w:r w:rsidRPr="00063FF3">
        <w:rPr>
          <w:rFonts w:cs="Times New Roman"/>
          <w:szCs w:val="24"/>
        </w:rPr>
        <w:t xml:space="preserve">plugs, and we used Multiple Linear Regression to test for the effect of surrounding vegetation on initial establishment and survival of seeds planted in 2009 and </w:t>
      </w:r>
      <w:r w:rsidRPr="00063FF3">
        <w:rPr>
          <w:rFonts w:cs="Times New Roman"/>
          <w:i/>
          <w:szCs w:val="24"/>
        </w:rPr>
        <w:t xml:space="preserve">I. tenax </w:t>
      </w:r>
      <w:r w:rsidRPr="00063FF3">
        <w:rPr>
          <w:rFonts w:cs="Times New Roman"/>
          <w:szCs w:val="24"/>
        </w:rPr>
        <w:t xml:space="preserve">plugs planted in 2010.  </w:t>
      </w:r>
    </w:p>
    <w:p w:rsidR="00063FF3" w:rsidRPr="00063FF3" w:rsidRDefault="00063FF3" w:rsidP="005F0518">
      <w:pPr>
        <w:rPr>
          <w:rFonts w:cs="Times New Roman"/>
          <w:szCs w:val="24"/>
        </w:rPr>
      </w:pPr>
      <w:commentRangeStart w:id="15"/>
      <w:r w:rsidRPr="00063FF3">
        <w:rPr>
          <w:rFonts w:cs="Times New Roman"/>
          <w:szCs w:val="24"/>
        </w:rPr>
        <w:t>Although</w:t>
      </w:r>
      <w:commentRangeEnd w:id="15"/>
      <w:r w:rsidR="00B42367">
        <w:rPr>
          <w:rStyle w:val="CommentReference"/>
        </w:rPr>
        <w:commentReference w:id="15"/>
      </w:r>
      <w:r w:rsidRPr="00063FF3">
        <w:rPr>
          <w:rFonts w:cs="Times New Roman"/>
          <w:szCs w:val="24"/>
        </w:rPr>
        <w:t xml:space="preserve"> we determined that there was no density dependence for this species, in 2011 survival was analyzed for each split plot to retain the 0.5 m resolution of cover estimates for all of the seeds with a shared treatment history</w:t>
      </w:r>
      <w:r w:rsidR="004B083B">
        <w:rPr>
          <w:rFonts w:cs="Times New Roman"/>
          <w:szCs w:val="24"/>
        </w:rPr>
        <w:t xml:space="preserve">. </w:t>
      </w:r>
      <w:r w:rsidR="004B083B" w:rsidRPr="00063FF3">
        <w:rPr>
          <w:rFonts w:cs="Times New Roman"/>
          <w:szCs w:val="24"/>
        </w:rPr>
        <w:t xml:space="preserve">Cover estimates were averaged across the 0.5 x 1 m split-plot for </w:t>
      </w:r>
      <w:r w:rsidR="004B083B" w:rsidRPr="00063FF3">
        <w:rPr>
          <w:rFonts w:cs="Times New Roman"/>
          <w:i/>
          <w:szCs w:val="24"/>
        </w:rPr>
        <w:t xml:space="preserve">L .oreganus </w:t>
      </w:r>
      <w:r w:rsidR="004B083B" w:rsidRPr="00063FF3">
        <w:rPr>
          <w:rFonts w:cs="Times New Roman"/>
          <w:szCs w:val="24"/>
        </w:rPr>
        <w:t>and across the whole 0.5 x</w:t>
      </w:r>
      <w:r w:rsidR="004B083B">
        <w:rPr>
          <w:rFonts w:cs="Times New Roman"/>
          <w:szCs w:val="24"/>
        </w:rPr>
        <w:t xml:space="preserve"> 2 m plot for all other species</w:t>
      </w:r>
      <w:r w:rsidR="008F0377" w:rsidRPr="00CB1F7C">
        <w:rPr>
          <w:rFonts w:cs="Times New Roman"/>
          <w:szCs w:val="24"/>
        </w:rPr>
        <w:t>.</w:t>
      </w:r>
      <w:r w:rsidRPr="00CB1F7C">
        <w:rPr>
          <w:rFonts w:cs="Times New Roman"/>
          <w:szCs w:val="24"/>
        </w:rPr>
        <w:t xml:space="preserve"> </w:t>
      </w:r>
      <w:r w:rsidR="008F0377" w:rsidRPr="00CB1F7C">
        <w:rPr>
          <w:rFonts w:cs="Times New Roman"/>
          <w:szCs w:val="24"/>
        </w:rPr>
        <w:t>T</w:t>
      </w:r>
      <w:r w:rsidR="00A200F4" w:rsidRPr="00CB1F7C">
        <w:rPr>
          <w:rFonts w:cs="Times New Roman"/>
          <w:szCs w:val="24"/>
        </w:rPr>
        <w:t>hough the range of c</w:t>
      </w:r>
      <w:r w:rsidR="008F0377" w:rsidRPr="00CB1F7C">
        <w:rPr>
          <w:rFonts w:cs="Times New Roman"/>
          <w:szCs w:val="24"/>
        </w:rPr>
        <w:t>over</w:t>
      </w:r>
      <w:r w:rsidR="00A200F4" w:rsidRPr="00CB1F7C">
        <w:rPr>
          <w:rFonts w:cs="Times New Roman"/>
          <w:szCs w:val="24"/>
        </w:rPr>
        <w:t xml:space="preserve"> conditions in these plots was strongly influenced by previous treatments </w:t>
      </w:r>
      <w:r w:rsidR="00A200F4" w:rsidRPr="00CB1F7C">
        <w:rPr>
          <w:rFonts w:cs="Times New Roman"/>
          <w:szCs w:val="24"/>
        </w:rPr>
        <w:lastRenderedPageBreak/>
        <w:fldChar w:fldCharType="begin"/>
      </w:r>
      <w:r w:rsidR="00FE040C">
        <w:rPr>
          <w:rFonts w:cs="Times New Roman"/>
          <w:szCs w:val="24"/>
        </w:rPr>
        <w:instrText xml:space="preserve"> ADDIN ZOTERO_ITEM CSL_CITATION {"citationID":"Cvt3bHRk","properties":{"formattedCitation":"{\\rtf (Richardson \\i et al.\\i0{} 2012)}","plainCitation":"(Richardson et al. 2012)"},"citationItems":[{"id":3332,"uris":["http://zotero.org/users/1486521/items/CIX49FPG"],"uri":["http://zotero.org/users/1486521/items/CIX49FPG"],"itemData":{"id":3332,"type":"article-journal","title":"Inversion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W."}],"issued":{"date-parts":[["2012"]]},"accessed":{"date-parts":[["2014",4,17]]}}}],"schema":"https://github.com/citation-style-language/schema/raw/master/csl-citation.json"} </w:instrText>
      </w:r>
      <w:r w:rsidR="00A200F4" w:rsidRPr="00CB1F7C">
        <w:rPr>
          <w:rFonts w:cs="Times New Roman"/>
          <w:szCs w:val="24"/>
        </w:rPr>
        <w:fldChar w:fldCharType="separate"/>
      </w:r>
      <w:r w:rsidR="00FE040C" w:rsidRPr="00FE040C">
        <w:rPr>
          <w:rFonts w:cs="Times New Roman"/>
          <w:szCs w:val="24"/>
        </w:rPr>
        <w:t xml:space="preserve">(Richardson </w:t>
      </w:r>
      <w:r w:rsidR="00FE040C" w:rsidRPr="00FE040C">
        <w:rPr>
          <w:rFonts w:cs="Times New Roman"/>
          <w:i/>
          <w:iCs/>
          <w:szCs w:val="24"/>
        </w:rPr>
        <w:t>et al.</w:t>
      </w:r>
      <w:r w:rsidR="00FE040C" w:rsidRPr="00FE040C">
        <w:rPr>
          <w:rFonts w:cs="Times New Roman"/>
          <w:szCs w:val="24"/>
        </w:rPr>
        <w:t xml:space="preserve"> 2012)</w:t>
      </w:r>
      <w:r w:rsidR="00A200F4" w:rsidRPr="00CB1F7C">
        <w:rPr>
          <w:rFonts w:cs="Times New Roman"/>
          <w:szCs w:val="24"/>
        </w:rPr>
        <w:fldChar w:fldCharType="end"/>
      </w:r>
      <w:r w:rsidR="00A200F4" w:rsidRPr="00CB1F7C">
        <w:rPr>
          <w:rFonts w:cs="Times New Roman"/>
          <w:szCs w:val="24"/>
        </w:rPr>
        <w:t>, we characterized the community composition of each plot individually rather than grouping by treatment history.  Given this study design, we cannot separate effects of community components from treatment history.</w:t>
      </w:r>
    </w:p>
    <w:p w:rsidR="00063FF3" w:rsidRPr="00063FF3" w:rsidRDefault="00063FF3" w:rsidP="005F0518">
      <w:pPr>
        <w:keepNext/>
        <w:keepLines/>
        <w:spacing w:before="360"/>
        <w:ind w:firstLine="0"/>
        <w:outlineLvl w:val="1"/>
        <w:rPr>
          <w:rFonts w:eastAsiaTheme="majorEastAsia" w:cstheme="majorBidi"/>
          <w:b/>
          <w:bCs/>
          <w:szCs w:val="26"/>
        </w:rPr>
      </w:pPr>
      <w:bookmarkStart w:id="16" w:name="_Toc318116201"/>
      <w:r w:rsidRPr="00063FF3">
        <w:rPr>
          <w:rFonts w:eastAsiaTheme="majorEastAsia" w:cstheme="majorBidi"/>
          <w:b/>
          <w:bCs/>
          <w:szCs w:val="26"/>
        </w:rPr>
        <w:t>Results</w:t>
      </w:r>
      <w:bookmarkEnd w:id="16"/>
    </w:p>
    <w:p w:rsidR="00063FF3" w:rsidRPr="00063FF3" w:rsidRDefault="00063FF3" w:rsidP="005F0518">
      <w:pPr>
        <w:keepNext/>
        <w:keepLines/>
        <w:spacing w:before="120"/>
        <w:ind w:firstLine="0"/>
        <w:outlineLvl w:val="2"/>
        <w:rPr>
          <w:rFonts w:eastAsiaTheme="majorEastAsia" w:cstheme="majorBidi"/>
          <w:bCs/>
          <w:i/>
          <w:u w:val="single"/>
        </w:rPr>
      </w:pPr>
      <w:bookmarkStart w:id="17" w:name="_Toc318116202"/>
      <w:r w:rsidRPr="00063FF3">
        <w:rPr>
          <w:rFonts w:eastAsiaTheme="majorEastAsia" w:cstheme="majorBidi"/>
          <w:bCs/>
          <w:i/>
          <w:u w:val="single"/>
        </w:rPr>
        <w:t>Community Components</w:t>
      </w:r>
      <w:bookmarkEnd w:id="17"/>
      <w:r w:rsidRPr="00063FF3">
        <w:rPr>
          <w:rFonts w:eastAsiaTheme="majorEastAsia" w:cstheme="majorBidi"/>
          <w:bCs/>
          <w:i/>
          <w:u w:val="single"/>
        </w:rPr>
        <w:t xml:space="preserve"> </w:t>
      </w:r>
    </w:p>
    <w:p w:rsidR="001F4FBF" w:rsidRDefault="00063FF3" w:rsidP="001F4FBF">
      <w:pPr>
        <w:rPr>
          <w:rFonts w:eastAsiaTheme="minorEastAsia"/>
          <w:bCs/>
          <w:szCs w:val="18"/>
          <w:lang w:bidi="en-US"/>
        </w:rPr>
      </w:pPr>
      <w:r w:rsidRPr="00063FF3">
        <w:t xml:space="preserve">Grass cover in our plots ranged from 0 to 80% and differed by site (f=5.77, </w:t>
      </w:r>
      <w:proofErr w:type="spellStart"/>
      <w:proofErr w:type="gramStart"/>
      <w:r w:rsidRPr="00063FF3">
        <w:t>df</w:t>
      </w:r>
      <w:proofErr w:type="spellEnd"/>
      <w:r w:rsidRPr="00063FF3">
        <w:t>=</w:t>
      </w:r>
      <w:proofErr w:type="gramEnd"/>
      <w:r w:rsidRPr="00063FF3">
        <w:t xml:space="preserve">2, p=0.03, ANOVA F-test).  Cover by forbs ranged from 19% to 93% and did not differ significantly by site (f=5.77, </w:t>
      </w:r>
      <w:proofErr w:type="spellStart"/>
      <w:proofErr w:type="gramStart"/>
      <w:r w:rsidRPr="00063FF3">
        <w:t>df</w:t>
      </w:r>
      <w:proofErr w:type="spellEnd"/>
      <w:r w:rsidRPr="00063FF3">
        <w:t>=</w:t>
      </w:r>
      <w:proofErr w:type="gramEnd"/>
      <w:r w:rsidRPr="00063FF3">
        <w:t xml:space="preserve">2, p=0.34).  Total cover of vascular plants, the sum of grass and forb estimates, ranged from 42 to 121% and did not differ by site (f=0.32, </w:t>
      </w:r>
      <w:proofErr w:type="spellStart"/>
      <w:r w:rsidRPr="00063FF3">
        <w:t>df</w:t>
      </w:r>
      <w:proofErr w:type="spellEnd"/>
      <w:r w:rsidRPr="00063FF3">
        <w:t>=2, p=0.72).  Litter depth ranged from 0.25 to 5.10 centimeters and was closely correlated with grass cover (p&lt;0.0001; Figure 2).  Disturbed area of plots</w:t>
      </w:r>
      <w:r w:rsidR="00CB1F7C">
        <w:t>,</w:t>
      </w:r>
      <w:r w:rsidRPr="00063FF3">
        <w:t xml:space="preserve"> caused primarily by moles</w:t>
      </w:r>
      <w:r w:rsidR="00CB1F7C">
        <w:t>,</w:t>
      </w:r>
      <w:r w:rsidRPr="00063FF3">
        <w:t xml:space="preserve"> ranged from 0 to 50% and differed by site (f=11.35, </w:t>
      </w:r>
      <w:proofErr w:type="spellStart"/>
      <w:proofErr w:type="gramStart"/>
      <w:r w:rsidRPr="00063FF3">
        <w:t>df</w:t>
      </w:r>
      <w:proofErr w:type="spellEnd"/>
      <w:r w:rsidRPr="00063FF3">
        <w:t>=</w:t>
      </w:r>
      <w:proofErr w:type="gramEnd"/>
      <w:r w:rsidRPr="00063FF3">
        <w:t>2, p=0.0001).</w:t>
      </w:r>
    </w:p>
    <w:p w:rsidR="001F4FBF" w:rsidRPr="001F4FBF" w:rsidRDefault="001F4FBF" w:rsidP="001F4FBF">
      <w:pPr>
        <w:ind w:firstLine="0"/>
        <w:rPr>
          <w:rFonts w:eastAsiaTheme="minorEastAsia"/>
          <w:bCs/>
          <w:i/>
          <w:szCs w:val="18"/>
          <w:u w:val="single"/>
          <w:lang w:bidi="en-US"/>
        </w:rPr>
      </w:pPr>
      <w:r>
        <w:rPr>
          <w:rFonts w:eastAsiaTheme="minorEastAsia"/>
          <w:bCs/>
          <w:i/>
          <w:szCs w:val="18"/>
          <w:u w:val="single"/>
          <w:lang w:bidi="en-US"/>
        </w:rPr>
        <w:t>Lupine</w:t>
      </w:r>
    </w:p>
    <w:p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Establishment</w:t>
      </w:r>
    </w:p>
    <w:p w:rsidR="00063FF3" w:rsidRPr="00063FF3" w:rsidRDefault="00063FF3" w:rsidP="001F4FBF">
      <w:r w:rsidRPr="005B2F9E">
        <w:rPr>
          <w:i/>
        </w:rPr>
        <w:t>L. oreganus</w:t>
      </w:r>
      <w:r w:rsidRPr="00063FF3">
        <w:t xml:space="preserve"> establishment did not differ among sites (p=0.78). </w:t>
      </w:r>
      <w:r w:rsidR="00325ED2">
        <w:t xml:space="preserve">Seedling establishment </w:t>
      </w:r>
      <w:r w:rsidRPr="00063FF3">
        <w:t xml:space="preserve">was positively correlated with </w:t>
      </w:r>
      <w:r w:rsidR="00371004">
        <w:t>litter depth</w:t>
      </w:r>
      <w:r w:rsidRPr="00063FF3">
        <w:t xml:space="preserve"> after accounting for site (p=0.03, R</w:t>
      </w:r>
      <w:r w:rsidRPr="00063FF3">
        <w:rPr>
          <w:vertAlign w:val="superscript"/>
        </w:rPr>
        <w:t>2</w:t>
      </w:r>
      <w:r w:rsidRPr="00063FF3">
        <w:t xml:space="preserve">=0.11, see Table 2 for all regression models).   </w:t>
      </w:r>
      <w:r w:rsidR="00325ED2">
        <w:t xml:space="preserve">This </w:t>
      </w:r>
      <w:r w:rsidRPr="00063FF3">
        <w:t xml:space="preserve">correlation </w:t>
      </w:r>
      <w:r w:rsidR="00325ED2">
        <w:t>was significant individually</w:t>
      </w:r>
      <w:r w:rsidRPr="00063FF3">
        <w:t xml:space="preserve"> at Pigeon Butte (p=0.06) and Ft. Hoskins (p=0.069)</w:t>
      </w:r>
      <w:r w:rsidR="00325ED2">
        <w:t>,</w:t>
      </w:r>
      <w:r w:rsidRPr="00063FF3">
        <w:t xml:space="preserve"> but not at Bellfountain (p=0.29, Figure 3).  </w:t>
      </w:r>
    </w:p>
    <w:p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Seedling survival</w:t>
      </w:r>
    </w:p>
    <w:p w:rsidR="00063FF3" w:rsidRPr="00063FF3" w:rsidRDefault="00063FF3" w:rsidP="005F0518">
      <w:r w:rsidRPr="00063FF3">
        <w:t xml:space="preserve">Survival </w:t>
      </w:r>
      <w:r w:rsidR="00325ED2">
        <w:t>to</w:t>
      </w:r>
      <w:r w:rsidR="00325ED2" w:rsidRPr="00063FF3">
        <w:t xml:space="preserve"> </w:t>
      </w:r>
      <w:r w:rsidRPr="00063FF3">
        <w:t xml:space="preserve">2011 of plants that established in 2010 differed by site (f=14.97, </w:t>
      </w:r>
      <w:proofErr w:type="spellStart"/>
      <w:proofErr w:type="gramStart"/>
      <w:r w:rsidRPr="00063FF3">
        <w:t>df</w:t>
      </w:r>
      <w:proofErr w:type="spellEnd"/>
      <w:r w:rsidRPr="00063FF3">
        <w:t>=</w:t>
      </w:r>
      <w:proofErr w:type="gramEnd"/>
      <w:r w:rsidRPr="00063FF3">
        <w:t>2, p&lt;0.0001)</w:t>
      </w:r>
      <w:r w:rsidR="00325ED2">
        <w:t xml:space="preserve">, but </w:t>
      </w:r>
      <w:r w:rsidRPr="00063FF3">
        <w:t xml:space="preserve">did not depend on scarification (f=2.25, </w:t>
      </w:r>
      <w:proofErr w:type="spellStart"/>
      <w:r w:rsidRPr="00063FF3">
        <w:t>df</w:t>
      </w:r>
      <w:proofErr w:type="spellEnd"/>
      <w:r w:rsidRPr="00063FF3">
        <w:t xml:space="preserve">=1, p=0.33), nor on the number of plants that established in 2010 (f=0.29, </w:t>
      </w:r>
      <w:proofErr w:type="spellStart"/>
      <w:r w:rsidRPr="00063FF3">
        <w:t>df</w:t>
      </w:r>
      <w:proofErr w:type="spellEnd"/>
      <w:r w:rsidRPr="00063FF3">
        <w:t>=1, p=0.48 ANOVA F-test).</w:t>
      </w:r>
    </w:p>
    <w:p w:rsidR="00063FF3" w:rsidRPr="00063FF3" w:rsidRDefault="00687F77" w:rsidP="005F0518">
      <w:pPr>
        <w:rPr>
          <w:noProof/>
        </w:rPr>
      </w:pPr>
      <w:r>
        <w:lastRenderedPageBreak/>
        <w:t>S</w:t>
      </w:r>
      <w:r w:rsidR="00063FF3" w:rsidRPr="00063FF3">
        <w:t>urvival was positively correlated with litter depth after accounting for site (p=0.05, R</w:t>
      </w:r>
      <w:r w:rsidR="00063FF3" w:rsidRPr="00063FF3">
        <w:rPr>
          <w:vertAlign w:val="superscript"/>
        </w:rPr>
        <w:t>2</w:t>
      </w:r>
      <w:r w:rsidR="00063FF3" w:rsidRPr="00063FF3">
        <w:t xml:space="preserve">=0.30; Figure </w:t>
      </w:r>
      <w:r w:rsidR="0003791E">
        <w:t>4</w:t>
      </w:r>
      <w:r w:rsidR="00063FF3" w:rsidRPr="00063FF3">
        <w:t>).  Disturbance by moles was strongly negatively correlated with survival after accounting for site (p=0.0005, R</w:t>
      </w:r>
      <w:r w:rsidR="00063FF3" w:rsidRPr="00063FF3">
        <w:rPr>
          <w:vertAlign w:val="superscript"/>
        </w:rPr>
        <w:t>2</w:t>
      </w:r>
      <w:r w:rsidR="00063FF3" w:rsidRPr="00063FF3">
        <w:t xml:space="preserve">=0.39, Figure </w:t>
      </w:r>
      <w:r w:rsidR="0003791E">
        <w:t>4</w:t>
      </w:r>
      <w:r w:rsidR="00063FF3" w:rsidRPr="00063FF3">
        <w:t>).</w:t>
      </w:r>
      <w:r w:rsidR="00063FF3" w:rsidRPr="00063FF3">
        <w:rPr>
          <w:noProof/>
        </w:rPr>
        <w:t xml:space="preserve"> </w:t>
      </w:r>
    </w:p>
    <w:p w:rsidR="00063FF3" w:rsidRPr="00063FF3" w:rsidRDefault="00063FF3" w:rsidP="005F0518">
      <w:pPr>
        <w:rPr>
          <w:noProof/>
        </w:rPr>
      </w:pPr>
      <w:r w:rsidRPr="00063FF3">
        <w:rPr>
          <w:noProof/>
        </w:rPr>
        <w:t xml:space="preserve">Only half of the plots at Bellfountain and Ft. Hoskins that were planted with </w:t>
      </w:r>
      <w:r w:rsidRPr="00063FF3">
        <w:rPr>
          <w:i/>
          <w:noProof/>
        </w:rPr>
        <w:t>L. oreganus</w:t>
      </w:r>
      <w:r w:rsidRPr="00063FF3">
        <w:rPr>
          <w:noProof/>
        </w:rPr>
        <w:t xml:space="preserve"> in 2006 still had lupine present in 2011. Plots without lupine present had about 26% higher grass cover than plots with lupine (p=0.001, 95%</w:t>
      </w:r>
      <w:r w:rsidR="00DB0C10">
        <w:rPr>
          <w:noProof/>
        </w:rPr>
        <w:t xml:space="preserve"> </w:t>
      </w:r>
      <w:r w:rsidRPr="00063FF3">
        <w:rPr>
          <w:noProof/>
        </w:rPr>
        <w:t>CI 11%-41%). Of the plots with lupine, median leaf number was positively correlated with litter depth (p=0.07) after accounting for site. All other community factors appeared to have a neutral effect on median leaf number (Table 3).</w:t>
      </w:r>
    </w:p>
    <w:p w:rsidR="00063FF3" w:rsidRPr="00063FF3" w:rsidRDefault="00063FF3" w:rsidP="005F0518">
      <w:pPr>
        <w:keepNext/>
        <w:keepLines/>
        <w:spacing w:before="120"/>
        <w:ind w:firstLine="0"/>
        <w:outlineLvl w:val="2"/>
        <w:rPr>
          <w:rFonts w:eastAsiaTheme="majorEastAsia" w:cstheme="majorBidi"/>
          <w:bCs/>
          <w:i/>
          <w:u w:val="single"/>
        </w:rPr>
      </w:pPr>
      <w:bookmarkStart w:id="18" w:name="_Toc318116204"/>
      <w:r w:rsidRPr="00063FF3">
        <w:rPr>
          <w:rFonts w:eastAsiaTheme="majorEastAsia" w:cstheme="majorBidi"/>
          <w:bCs/>
          <w:i/>
          <w:u w:val="single"/>
        </w:rPr>
        <w:t>Sidalcea</w:t>
      </w:r>
      <w:bookmarkEnd w:id="18"/>
      <w:r w:rsidR="00F35D11" w:rsidRPr="005B2F9E">
        <w:rPr>
          <w:i/>
          <w:u w:val="single"/>
          <w:rPrChange w:id="19" w:author="Katie Jones" w:date="2015-02-15T16:29:00Z">
            <w:rPr>
              <w:i/>
            </w:rPr>
          </w:rPrChange>
        </w:rPr>
        <w:t xml:space="preserve"> malviflora</w:t>
      </w:r>
      <w:r w:rsidR="00F35D11" w:rsidRPr="005B2F9E">
        <w:rPr>
          <w:u w:val="single"/>
          <w:rPrChange w:id="20" w:author="Katie Jones" w:date="2015-02-15T16:29:00Z">
            <w:rPr/>
          </w:rPrChange>
        </w:rPr>
        <w:t xml:space="preserve"> ssp. </w:t>
      </w:r>
      <w:r w:rsidR="00F35D11" w:rsidRPr="005B2F9E">
        <w:rPr>
          <w:i/>
          <w:u w:val="single"/>
          <w:rPrChange w:id="21" w:author="Katie Jones" w:date="2015-02-15T16:29:00Z">
            <w:rPr>
              <w:i/>
            </w:rPr>
          </w:rPrChange>
        </w:rPr>
        <w:t>virgata</w:t>
      </w:r>
    </w:p>
    <w:p w:rsidR="00063FF3" w:rsidRPr="00063FF3" w:rsidRDefault="00063FF3" w:rsidP="005F0518">
      <w:pPr>
        <w:keepNext/>
        <w:keepLines/>
        <w:ind w:firstLine="0"/>
        <w:outlineLvl w:val="3"/>
        <w:rPr>
          <w:rFonts w:eastAsiaTheme="majorEastAsia" w:cstheme="majorBidi"/>
          <w:bCs/>
          <w:i/>
          <w:iCs/>
        </w:rPr>
      </w:pPr>
      <w:r w:rsidRPr="00063FF3">
        <w:rPr>
          <w:rFonts w:eastAsiaTheme="majorEastAsia" w:cstheme="majorBidi"/>
          <w:bCs/>
          <w:i/>
          <w:iCs/>
        </w:rPr>
        <w:t>Establishment</w:t>
      </w:r>
    </w:p>
    <w:p w:rsidR="00063FF3" w:rsidRPr="00063FF3" w:rsidRDefault="00063FF3" w:rsidP="005F0518">
      <w:r w:rsidRPr="00063FF3">
        <w:t xml:space="preserve">Initial establishment of </w:t>
      </w:r>
      <w:r w:rsidRPr="00063FF3">
        <w:rPr>
          <w:i/>
        </w:rPr>
        <w:t>S. malviflora</w:t>
      </w:r>
      <w:r w:rsidRPr="00063FF3">
        <w:t xml:space="preserve"> ssp. </w:t>
      </w:r>
      <w:r w:rsidRPr="00063FF3">
        <w:rPr>
          <w:i/>
        </w:rPr>
        <w:t xml:space="preserve">virgata </w:t>
      </w:r>
      <w:r w:rsidRPr="00063FF3">
        <w:t xml:space="preserve">differed by site (f=7.49, </w:t>
      </w:r>
      <w:proofErr w:type="spellStart"/>
      <w:proofErr w:type="gramStart"/>
      <w:r w:rsidRPr="00063FF3">
        <w:t>df</w:t>
      </w:r>
      <w:proofErr w:type="spellEnd"/>
      <w:r w:rsidRPr="00063FF3">
        <w:t>=</w:t>
      </w:r>
      <w:proofErr w:type="gramEnd"/>
      <w:r w:rsidRPr="00063FF3">
        <w:t xml:space="preserve">2, p=0.002 ANOVA F-test).  After accounting for site, none of the community components we measured were correlated with initial establishment in our multiple regression models.  </w:t>
      </w:r>
    </w:p>
    <w:p w:rsidR="00063FF3" w:rsidRPr="00063FF3" w:rsidRDefault="00063FF3" w:rsidP="005F0518">
      <w:pPr>
        <w:keepNext/>
        <w:keepLines/>
        <w:ind w:firstLine="0"/>
        <w:outlineLvl w:val="3"/>
        <w:rPr>
          <w:rFonts w:eastAsiaTheme="majorEastAsia" w:cstheme="majorBidi"/>
          <w:bCs/>
          <w:i/>
          <w:iCs/>
          <w:strike/>
        </w:rPr>
      </w:pPr>
      <w:r w:rsidRPr="00063FF3">
        <w:rPr>
          <w:rFonts w:eastAsiaTheme="majorEastAsia" w:cstheme="majorBidi"/>
          <w:bCs/>
          <w:i/>
          <w:iCs/>
        </w:rPr>
        <w:t>Seedling survival</w:t>
      </w:r>
    </w:p>
    <w:p w:rsidR="00063FF3" w:rsidRPr="00063FF3" w:rsidRDefault="00063FF3" w:rsidP="005F0518">
      <w:r w:rsidRPr="00063FF3">
        <w:t xml:space="preserve">Survival of seedlings that established in 2010 did not differ by site (f=1.59, </w:t>
      </w:r>
      <w:proofErr w:type="spellStart"/>
      <w:proofErr w:type="gramStart"/>
      <w:r w:rsidRPr="00063FF3">
        <w:t>df</w:t>
      </w:r>
      <w:proofErr w:type="spellEnd"/>
      <w:r w:rsidRPr="00063FF3">
        <w:t>=</w:t>
      </w:r>
      <w:proofErr w:type="gramEnd"/>
      <w:r w:rsidRPr="00063FF3">
        <w:t xml:space="preserve">2, p=0.21 ANOVA F-test).  After accounting for site, litter depth was positively correlated (p=0.004) with seedling survival (Figure </w:t>
      </w:r>
      <w:r w:rsidR="0003791E">
        <w:t>6</w:t>
      </w:r>
      <w:r w:rsidRPr="00063FF3">
        <w:t xml:space="preserve">) and there was equivocal evidence that bare ground (p=0.07) and convincing evidence that incidence of disturbance by moles (p=0.007), were negatively correlated with survival. </w:t>
      </w:r>
    </w:p>
    <w:p w:rsidR="00063FF3" w:rsidRPr="0047175F" w:rsidRDefault="00063FF3" w:rsidP="005F0518">
      <w:pPr>
        <w:keepNext/>
        <w:keepLines/>
        <w:numPr>
          <w:ilvl w:val="2"/>
          <w:numId w:val="0"/>
        </w:numPr>
        <w:spacing w:before="120"/>
        <w:outlineLvl w:val="2"/>
        <w:rPr>
          <w:rFonts w:eastAsiaTheme="majorEastAsia" w:cstheme="majorBidi"/>
          <w:bCs/>
          <w:i/>
          <w:u w:val="single"/>
        </w:rPr>
      </w:pPr>
      <w:bookmarkStart w:id="22" w:name="_Toc318116206"/>
      <w:r w:rsidRPr="0047175F">
        <w:rPr>
          <w:rFonts w:eastAsiaTheme="majorEastAsia" w:cstheme="majorBidi"/>
          <w:bCs/>
          <w:i/>
          <w:u w:val="single"/>
        </w:rPr>
        <w:t>Castilleja</w:t>
      </w:r>
      <w:bookmarkEnd w:id="22"/>
      <w:r w:rsidR="00F35D11" w:rsidRPr="0047175F">
        <w:rPr>
          <w:i/>
          <w:u w:val="single"/>
          <w:rPrChange w:id="23" w:author="Katie Jones" w:date="2015-02-15T16:43:00Z">
            <w:rPr>
              <w:i/>
            </w:rPr>
          </w:rPrChange>
        </w:rPr>
        <w:t xml:space="preserve"> levisecta</w:t>
      </w:r>
    </w:p>
    <w:p w:rsidR="00063FF3" w:rsidRPr="00063FF3" w:rsidRDefault="00063FF3" w:rsidP="005F0518">
      <w:r w:rsidRPr="00063FF3">
        <w:t xml:space="preserve">Establishment of </w:t>
      </w:r>
      <w:r w:rsidRPr="00063FF3">
        <w:rPr>
          <w:i/>
        </w:rPr>
        <w:t>C. levisecta</w:t>
      </w:r>
      <w:r w:rsidRPr="00063FF3">
        <w:t xml:space="preserve"> </w:t>
      </w:r>
      <w:r w:rsidR="00687F77">
        <w:t xml:space="preserve">plugs </w:t>
      </w:r>
      <w:r w:rsidRPr="00063FF3">
        <w:t>planted in 2010 was not correlated with cover of any of the functional groups we measured, but survival to 2011 was positively correlated with grass</w:t>
      </w:r>
      <w:r w:rsidR="00F35D11">
        <w:t xml:space="preserve"> </w:t>
      </w:r>
      <w:r w:rsidR="00F35D11">
        <w:lastRenderedPageBreak/>
        <w:t>cover</w:t>
      </w:r>
      <w:r w:rsidRPr="00063FF3">
        <w:t xml:space="preserve"> (p=0.07</w:t>
      </w:r>
      <w:r w:rsidR="000A469B">
        <w:t>)</w:t>
      </w:r>
      <w:r w:rsidRPr="00063FF3">
        <w:t>, total cover of grasses and forbs (p=0.04), and litter depth (p=0.01</w:t>
      </w:r>
      <w:r w:rsidR="000A469B">
        <w:t>;</w:t>
      </w:r>
      <w:r w:rsidRPr="00063FF3">
        <w:t xml:space="preserve"> Figure </w:t>
      </w:r>
      <w:r w:rsidR="0003791E">
        <w:t>7</w:t>
      </w:r>
      <w:r w:rsidRPr="00063FF3">
        <w:t>)</w:t>
      </w:r>
      <w:r w:rsidR="00F35D11">
        <w:t xml:space="preserve"> and </w:t>
      </w:r>
      <w:r w:rsidRPr="00063FF3">
        <w:t xml:space="preserve">negatively correlated with bare ground (p=0.008) and disturbance by moles (p=0.03).  </w:t>
      </w:r>
    </w:p>
    <w:p w:rsidR="00063FF3" w:rsidRPr="00063FF3" w:rsidRDefault="00063FF3" w:rsidP="005F0518">
      <w:pPr>
        <w:keepNext/>
        <w:keepLines/>
        <w:numPr>
          <w:ilvl w:val="2"/>
          <w:numId w:val="0"/>
        </w:numPr>
        <w:spacing w:before="120"/>
        <w:outlineLvl w:val="2"/>
        <w:rPr>
          <w:rFonts w:eastAsiaTheme="majorEastAsia" w:cstheme="majorBidi"/>
          <w:bCs/>
          <w:i/>
          <w:u w:val="single"/>
        </w:rPr>
      </w:pPr>
      <w:r w:rsidRPr="00063FF3">
        <w:rPr>
          <w:rFonts w:eastAsiaTheme="majorEastAsia" w:cstheme="majorBidi"/>
          <w:bCs/>
          <w:i/>
          <w:noProof/>
          <w:u w:val="single"/>
        </w:rPr>
        <w:t xml:space="preserve"> </w:t>
      </w:r>
      <w:bookmarkStart w:id="24" w:name="_Toc318116207"/>
      <w:r w:rsidRPr="00063FF3">
        <w:rPr>
          <w:rFonts w:eastAsiaTheme="majorEastAsia" w:cstheme="majorBidi"/>
          <w:bCs/>
          <w:i/>
          <w:u w:val="single"/>
        </w:rPr>
        <w:t>Iris</w:t>
      </w:r>
      <w:bookmarkEnd w:id="24"/>
      <w:r w:rsidRPr="00063FF3">
        <w:rPr>
          <w:rFonts w:eastAsiaTheme="majorEastAsia" w:cstheme="majorBidi"/>
          <w:bCs/>
          <w:i/>
          <w:u w:val="single"/>
        </w:rPr>
        <w:t xml:space="preserve"> </w:t>
      </w:r>
      <w:r w:rsidR="00F35D11" w:rsidRPr="00A374BF">
        <w:rPr>
          <w:i/>
          <w:u w:val="single"/>
          <w:rPrChange w:id="25" w:author="Katie Jones" w:date="2015-02-15T17:28:00Z">
            <w:rPr>
              <w:i/>
            </w:rPr>
          </w:rPrChange>
        </w:rPr>
        <w:t>tenax</w:t>
      </w:r>
    </w:p>
    <w:p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Survival of transplants</w:t>
      </w:r>
    </w:p>
    <w:p w:rsidR="00063FF3" w:rsidRPr="00063FF3" w:rsidRDefault="00063FF3" w:rsidP="001F4FBF">
      <w:pPr>
        <w:rPr>
          <w:rFonts w:eastAsiaTheme="minorEastAsia"/>
          <w:bCs/>
          <w:i/>
          <w:noProof/>
          <w:szCs w:val="18"/>
          <w:u w:val="single"/>
          <w:lang w:bidi="en-US"/>
        </w:rPr>
      </w:pPr>
      <w:r w:rsidRPr="00063FF3">
        <w:t xml:space="preserve">There was an average of 76% survival of transplanted </w:t>
      </w:r>
      <w:r w:rsidRPr="00063FF3">
        <w:rPr>
          <w:i/>
        </w:rPr>
        <w:t>Iris</w:t>
      </w:r>
      <w:r w:rsidRPr="00063FF3">
        <w:t>.  Survival differ</w:t>
      </w:r>
      <w:r w:rsidR="00F35D11">
        <w:t>ed</w:t>
      </w:r>
      <w:r w:rsidRPr="00063FF3">
        <w:t xml:space="preserve"> by site (f=4.26, </w:t>
      </w:r>
      <w:proofErr w:type="spellStart"/>
      <w:proofErr w:type="gramStart"/>
      <w:r w:rsidRPr="00063FF3">
        <w:t>df</w:t>
      </w:r>
      <w:proofErr w:type="spellEnd"/>
      <w:r w:rsidRPr="00063FF3">
        <w:t>=</w:t>
      </w:r>
      <w:proofErr w:type="gramEnd"/>
      <w:r w:rsidRPr="00063FF3">
        <w:t xml:space="preserve">2, p=0.019, ANOVA F-test), </w:t>
      </w:r>
      <w:r w:rsidR="00F35D11">
        <w:t>primarily because</w:t>
      </w:r>
      <w:r w:rsidRPr="00063FF3">
        <w:t xml:space="preserve"> nearly 100% </w:t>
      </w:r>
      <w:r w:rsidR="00F35D11" w:rsidRPr="00063FF3">
        <w:t>surviv</w:t>
      </w:r>
      <w:r w:rsidR="00F35D11">
        <w:t>ed</w:t>
      </w:r>
      <w:r w:rsidR="00F35D11" w:rsidRPr="00063FF3">
        <w:t xml:space="preserve"> </w:t>
      </w:r>
      <w:r w:rsidRPr="00063FF3">
        <w:t xml:space="preserve">at Pigeon Butte (Figure </w:t>
      </w:r>
      <w:r w:rsidR="000A469B">
        <w:t>8</w:t>
      </w:r>
      <w:r w:rsidRPr="00063FF3">
        <w:t xml:space="preserve">).  Due to the generally high survival rate, we were unable to detect a significant positive or negative </w:t>
      </w:r>
      <w:r w:rsidR="00F35D11">
        <w:t>e</w:t>
      </w:r>
      <w:r w:rsidR="00F35D11" w:rsidRPr="00063FF3">
        <w:t xml:space="preserve">ffect </w:t>
      </w:r>
      <w:r w:rsidR="00F35D11">
        <w:t>of</w:t>
      </w:r>
      <w:r w:rsidR="00F35D11" w:rsidRPr="00063FF3">
        <w:t xml:space="preserve"> </w:t>
      </w:r>
      <w:r w:rsidRPr="00063FF3">
        <w:t>any community component.</w:t>
      </w:r>
    </w:p>
    <w:p w:rsidR="00F53C93" w:rsidRPr="001F4FBF" w:rsidRDefault="00063FF3" w:rsidP="001F4FBF">
      <w:pPr>
        <w:ind w:firstLine="0"/>
      </w:pPr>
      <w:bookmarkStart w:id="26" w:name="_Toc318116210"/>
      <w:r w:rsidRPr="00063FF3">
        <w:rPr>
          <w:rFonts w:eastAsiaTheme="majorEastAsia" w:cstheme="majorBidi"/>
          <w:b/>
          <w:bCs/>
          <w:szCs w:val="26"/>
        </w:rPr>
        <w:t>Discussion</w:t>
      </w:r>
      <w:bookmarkEnd w:id="26"/>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27" w:name="_Toc318116211"/>
      <w:r w:rsidRPr="00063FF3">
        <w:rPr>
          <w:rFonts w:eastAsiaTheme="majorEastAsia" w:cstheme="majorBidi"/>
          <w:bCs/>
          <w:i/>
          <w:u w:val="single"/>
        </w:rPr>
        <w:t>Facilitation and Competition</w:t>
      </w:r>
      <w:bookmarkEnd w:id="27"/>
    </w:p>
    <w:p w:rsidR="00063FF3" w:rsidRPr="00063FF3" w:rsidRDefault="006B299D" w:rsidP="005D0C14">
      <w:r>
        <w:t xml:space="preserve">Plant establishment and survival in this prairie system tended to be affected more by facilitation than competition.  </w:t>
      </w:r>
      <w:r w:rsidR="00063FF3" w:rsidRPr="00063FF3">
        <w:t xml:space="preserve">The indirect effect of grass through litter accumulation was the strongest potential driver of seedling establishment of </w:t>
      </w:r>
      <w:r w:rsidR="00063FF3" w:rsidRPr="00063FF3">
        <w:rPr>
          <w:i/>
        </w:rPr>
        <w:t xml:space="preserve">Lupinus oreganus </w:t>
      </w:r>
      <w:r w:rsidR="00063FF3" w:rsidRPr="00063FF3">
        <w:t xml:space="preserve">and seedling survival of </w:t>
      </w:r>
      <w:r w:rsidR="00063FF3" w:rsidRPr="00063FF3">
        <w:rPr>
          <w:i/>
        </w:rPr>
        <w:t>Sidalcea malviflora</w:t>
      </w:r>
      <w:r w:rsidR="00063FF3" w:rsidRPr="00063FF3">
        <w:t xml:space="preserve"> ssp. </w:t>
      </w:r>
      <w:r w:rsidR="00063FF3" w:rsidRPr="00063FF3">
        <w:rPr>
          <w:i/>
        </w:rPr>
        <w:t xml:space="preserve">virgata </w:t>
      </w:r>
      <w:r w:rsidR="00063FF3" w:rsidRPr="00063FF3">
        <w:t xml:space="preserve">at our sites.  </w:t>
      </w:r>
      <w:r w:rsidR="00A374BF">
        <w:t>E</w:t>
      </w:r>
      <w:r w:rsidR="00A374BF" w:rsidRPr="00063FF3">
        <w:t xml:space="preserve">stablishment of </w:t>
      </w:r>
      <w:r w:rsidR="00A374BF" w:rsidRPr="00063FF3">
        <w:rPr>
          <w:i/>
        </w:rPr>
        <w:t xml:space="preserve">L. </w:t>
      </w:r>
      <w:proofErr w:type="gramStart"/>
      <w:r w:rsidR="00A374BF" w:rsidRPr="00063FF3">
        <w:rPr>
          <w:i/>
        </w:rPr>
        <w:t>oreganus</w:t>
      </w:r>
      <w:r w:rsidR="00A374BF" w:rsidRPr="00063FF3">
        <w:t>,</w:t>
      </w:r>
      <w:proofErr w:type="gramEnd"/>
      <w:r w:rsidR="00A374BF" w:rsidRPr="00063FF3">
        <w:t xml:space="preserve"> and </w:t>
      </w:r>
      <w:r w:rsidR="00A374BF" w:rsidRPr="00063FF3">
        <w:rPr>
          <w:i/>
        </w:rPr>
        <w:t>S .malviflora</w:t>
      </w:r>
      <w:r w:rsidR="00A374BF" w:rsidRPr="00063FF3">
        <w:t xml:space="preserve"> was positively correlated with </w:t>
      </w:r>
      <w:r w:rsidR="00A374BF">
        <w:t>l</w:t>
      </w:r>
      <w:r w:rsidR="00FB55CC">
        <w:t>itter accumulation</w:t>
      </w:r>
      <w:r w:rsidR="00A374BF">
        <w:t>.</w:t>
      </w:r>
      <w:r w:rsidR="00A374BF" w:rsidRPr="00A374BF">
        <w:t xml:space="preserve"> </w:t>
      </w:r>
      <w:r w:rsidR="00A374BF">
        <w:t>S</w:t>
      </w:r>
      <w:r w:rsidR="00A374BF" w:rsidRPr="00063FF3">
        <w:t xml:space="preserve">urvival in the second year for </w:t>
      </w:r>
      <w:r w:rsidR="00A374BF" w:rsidRPr="00063FF3">
        <w:rPr>
          <w:i/>
        </w:rPr>
        <w:t xml:space="preserve">L. oreganus, S. malviflora </w:t>
      </w:r>
      <w:r w:rsidR="00A374BF" w:rsidRPr="00063FF3">
        <w:t xml:space="preserve">ssp. </w:t>
      </w:r>
      <w:r w:rsidR="00A374BF" w:rsidRPr="00063FF3">
        <w:rPr>
          <w:i/>
        </w:rPr>
        <w:t>virgata</w:t>
      </w:r>
      <w:r w:rsidR="00A374BF" w:rsidRPr="00063FF3">
        <w:t xml:space="preserve">, and </w:t>
      </w:r>
      <w:r w:rsidR="00A374BF" w:rsidRPr="00063FF3">
        <w:rPr>
          <w:i/>
        </w:rPr>
        <w:t>Castilleja levisecta</w:t>
      </w:r>
      <w:r w:rsidR="00A374BF" w:rsidRPr="00063FF3">
        <w:t xml:space="preserve"> was also </w:t>
      </w:r>
      <w:r w:rsidR="00A374BF">
        <w:t xml:space="preserve">positively </w:t>
      </w:r>
      <w:r w:rsidR="00A374BF" w:rsidRPr="00063FF3">
        <w:t xml:space="preserve">correlated with </w:t>
      </w:r>
      <w:r w:rsidR="00A374BF">
        <w:t>l</w:t>
      </w:r>
      <w:r w:rsidR="00315562">
        <w:t>itter depth</w:t>
      </w:r>
      <w:r w:rsidR="00063FF3" w:rsidRPr="00063FF3">
        <w:t>.  We saw potentially positive interactions with grass</w:t>
      </w:r>
      <w:r w:rsidR="00B42367">
        <w:t xml:space="preserve"> cover</w:t>
      </w:r>
      <w:r w:rsidR="00063FF3" w:rsidRPr="00063FF3">
        <w:t xml:space="preserve"> (as a direct effect), moss and total vegetative cover (Table 2) for </w:t>
      </w:r>
      <w:r w:rsidR="00063FF3" w:rsidRPr="00063FF3">
        <w:rPr>
          <w:i/>
        </w:rPr>
        <w:t xml:space="preserve">C. levisecta </w:t>
      </w:r>
      <w:r w:rsidR="00063FF3" w:rsidRPr="00063FF3">
        <w:t xml:space="preserve">at Bellfountain and </w:t>
      </w:r>
      <w:r w:rsidR="00063FF3" w:rsidRPr="00063FF3">
        <w:rPr>
          <w:i/>
        </w:rPr>
        <w:t>L. oreganus</w:t>
      </w:r>
      <w:r w:rsidR="00063FF3" w:rsidRPr="00063FF3">
        <w:t xml:space="preserve"> and </w:t>
      </w:r>
      <w:r w:rsidR="00063FF3" w:rsidRPr="00063FF3">
        <w:rPr>
          <w:i/>
        </w:rPr>
        <w:t>S. malviflora</w:t>
      </w:r>
      <w:r w:rsidR="00063FF3" w:rsidRPr="00063FF3">
        <w:t xml:space="preserve"> ssp. </w:t>
      </w:r>
      <w:r w:rsidR="00063FF3" w:rsidRPr="00063FF3">
        <w:rPr>
          <w:i/>
        </w:rPr>
        <w:t xml:space="preserve">virgata </w:t>
      </w:r>
      <w:r w:rsidR="00063FF3" w:rsidRPr="00063FF3">
        <w:t xml:space="preserve">at individual sites.  Most of our planted species performed better with more </w:t>
      </w:r>
      <w:commentRangeStart w:id="28"/>
      <w:r w:rsidR="00063FF3" w:rsidRPr="00063FF3">
        <w:t>neighbors</w:t>
      </w:r>
      <w:commentRangeEnd w:id="28"/>
      <w:r w:rsidR="00B521D8">
        <w:rPr>
          <w:rStyle w:val="CommentReference"/>
        </w:rPr>
        <w:commentReference w:id="28"/>
      </w:r>
      <w:r w:rsidR="00063FF3" w:rsidRPr="00063FF3">
        <w:t xml:space="preserve">.  </w:t>
      </w:r>
    </w:p>
    <w:p w:rsidR="00063FF3" w:rsidRPr="00063FF3" w:rsidRDefault="00063FF3" w:rsidP="005F0518">
      <w:r w:rsidRPr="00063FF3">
        <w:t xml:space="preserve">Litter is generally considered to have an inhibitory effect on seed germination and establishment though this trend is weaker in grasslands than in forest or forb dominated environments </w:t>
      </w:r>
      <w:r w:rsidR="005F05B3">
        <w:rPr>
          <w:rFonts w:cs="Times New Roman"/>
        </w:rPr>
        <w:fldChar w:fldCharType="begin"/>
      </w:r>
      <w:r w:rsidR="00FE040C">
        <w:rPr>
          <w:rFonts w:cs="Times New Roman"/>
        </w:rPr>
        <w:instrText xml:space="preserve"> ADDIN ZOTERO_ITEM CSL_CITATION {"citationID":"4MugupMy","properties":{"formattedCitation":"(Ryser 1993; Xiong &amp; Nilsson 1999)","plainCitation":"(Ryser 1993; Xiong &amp; Nilsson 1999)"},"citationItems":[{"id":3320,"uris":["http://zotero.org/users/1486521/items/BNC5Q7FA"],"uri":["http://zotero.org/users/1486521/items/BNC5Q7FA"],"itemData":{"id":3320,"type":"article-journal","title":"Influences of neighbouring plants on seedling establishment in limestone grassland","container-title":"Journal of Vegetation Science","page":"195–202","volume":"4","issue":"2","source":"Google Scholar","author":[{"family":"Ryser","given":"P."}],"issued":{"date-parts":[["1993"]]}},"label":"page"},{"id":3325,"uris":["http://zotero.org/users/1486521/items/BWTI7NB9"],"uri":["http://zotero.org/users/1486521/items/BWTI7NB9"],"itemData":{"id":3325,"type":"article-journal","title":"The effects of plant litter on vegetation: a meta-analysis","container-title":"Journal of Ecology","page":"984–994","volume":"87","issue":"6","source":"Google Scholar","shortTitle":"The effects of plant litter on vegetation","author":[{"family":"Xiong","given":"S."},{"family":"Nilsson","given":"C."}],"issued":{"date-parts":[["1999"]]}},"label":"page"}],"schema":"https://github.com/citation-style-language/schema/raw/master/csl-citation.json"} </w:instrText>
      </w:r>
      <w:r w:rsidR="005F05B3">
        <w:rPr>
          <w:rFonts w:cs="Times New Roman"/>
        </w:rPr>
        <w:fldChar w:fldCharType="separate"/>
      </w:r>
      <w:r w:rsidR="00FE040C" w:rsidRPr="00FE040C">
        <w:rPr>
          <w:rFonts w:cs="Times New Roman"/>
        </w:rPr>
        <w:t>(Ryser 1993; Xiong &amp; Nilsson 1999)</w:t>
      </w:r>
      <w:r w:rsidR="005F05B3">
        <w:rPr>
          <w:rFonts w:cs="Times New Roman"/>
        </w:rPr>
        <w:fldChar w:fldCharType="end"/>
      </w:r>
      <w:r w:rsidRPr="00063FF3">
        <w:t xml:space="preserve">.  Both the physical and chemical environments are affected by the presence of plant litter </w:t>
      </w:r>
      <w:r w:rsidR="005F05B3">
        <w:rPr>
          <w:rFonts w:cs="Times New Roman"/>
        </w:rPr>
        <w:fldChar w:fldCharType="begin"/>
      </w:r>
      <w:r w:rsidR="00FE040C">
        <w:rPr>
          <w:rFonts w:cs="Times New Roman"/>
        </w:rPr>
        <w:instrText xml:space="preserve"> ADDIN ZOTERO_ITEM CSL_CITATION {"citationID":"ig5sdb7um","properties":{"formattedCitation":"(Facelli &amp; Pickett 1991)","plainCitation":"(Facelli &amp; Pickett 1991)"},"citationItems":[{"id":3371,"uris":["http://zotero.org/users/1486521/items/FUGISFSA"],"uri":["http://zotero.org/users/1486521/items/FUGISFSA"],"itemData":{"id":3371,"type":"article-journal","title":"Plant Litter: Its Dynamics and Effects on Plant Community Structure","container-title":"The Botanical Review","page":"1-32","volume":"57","issue":"1","author":[{"family":"Facelli","given":"Jose M"},{"family":"Pickett","given":"Steward TA"}],"issued":{"date-parts":[["1991"]]},"accessed":{"date-parts":[["2011",11,18]]}}}],"schema":"https://github.com/citation-style-language/schema/raw/master/csl-citation.json"} </w:instrText>
      </w:r>
      <w:r w:rsidR="005F05B3">
        <w:rPr>
          <w:rFonts w:cs="Times New Roman"/>
        </w:rPr>
        <w:fldChar w:fldCharType="separate"/>
      </w:r>
      <w:r w:rsidR="00FE040C" w:rsidRPr="00FE040C">
        <w:rPr>
          <w:rFonts w:cs="Times New Roman"/>
        </w:rPr>
        <w:t>(Facelli &amp; Pickett 1991)</w:t>
      </w:r>
      <w:r w:rsidR="005F05B3">
        <w:rPr>
          <w:rFonts w:cs="Times New Roman"/>
        </w:rPr>
        <w:fldChar w:fldCharType="end"/>
      </w:r>
      <w:r w:rsidRPr="00063FF3">
        <w:t xml:space="preserve">.  Litter can </w:t>
      </w:r>
      <w:r w:rsidRPr="00063FF3">
        <w:lastRenderedPageBreak/>
        <w:t xml:space="preserve">intercept light, </w:t>
      </w:r>
      <w:commentRangeStart w:id="29"/>
      <w:r w:rsidRPr="00063FF3">
        <w:t xml:space="preserve">regulate </w:t>
      </w:r>
      <w:commentRangeEnd w:id="29"/>
      <w:r w:rsidR="00B42367">
        <w:rPr>
          <w:rStyle w:val="CommentReference"/>
        </w:rPr>
        <w:commentReference w:id="29"/>
      </w:r>
      <w:r w:rsidRPr="00063FF3">
        <w:t xml:space="preserve">temperature and help conserve soil moisture </w:t>
      </w:r>
      <w:r w:rsidR="005F05B3">
        <w:rPr>
          <w:rFonts w:cs="Times New Roman"/>
        </w:rPr>
        <w:fldChar w:fldCharType="begin"/>
      </w:r>
      <w:r w:rsidR="00FE040C">
        <w:rPr>
          <w:rFonts w:cs="Times New Roman"/>
        </w:rPr>
        <w:instrText xml:space="preserve"> ADDIN ZOTERO_ITEM CSL_CITATION {"citationID":"1bikv1d4i4","properties":{"formattedCitation":"(Amatangelo, Dukes &amp; Field 2008)","plainCitation":"(Amatangelo, Dukes &amp; Field 2008)"},"citationItems":[{"id":3419,"uris":["http://zotero.org/users/1486521/items/KX57JNMR"],"uri":["http://zotero.org/users/1486521/items/KX57JNMR"],"itemData":{"id":3419,"type":"article-journal","title":"Responses of a California annual grassland to litter manipulation","container-title":"Journal of Vegetation Science","page":"605–612","volume":"19","issue":"5","source":"Google Scholar","author":[{"family":"Amatangelo","given":"K.L."},{"family":"Dukes","given":"J.S."},{"family":"Field","given":"C.B."}],"issued":{"date-parts":[["2008"]]}}}],"schema":"https://github.com/citation-style-language/schema/raw/master/csl-citation.json"} </w:instrText>
      </w:r>
      <w:r w:rsidR="005F05B3">
        <w:rPr>
          <w:rFonts w:cs="Times New Roman"/>
        </w:rPr>
        <w:fldChar w:fldCharType="separate"/>
      </w:r>
      <w:r w:rsidR="00FE040C" w:rsidRPr="00FE040C">
        <w:rPr>
          <w:rFonts w:cs="Times New Roman"/>
        </w:rPr>
        <w:t>(Amatangelo, Dukes &amp; Field 2008)</w:t>
      </w:r>
      <w:r w:rsidR="005F05B3">
        <w:rPr>
          <w:rFonts w:cs="Times New Roman"/>
        </w:rPr>
        <w:fldChar w:fldCharType="end"/>
      </w:r>
      <w:r w:rsidRPr="00063FF3">
        <w:t xml:space="preserve">. </w:t>
      </w:r>
    </w:p>
    <w:p w:rsidR="00063FF3" w:rsidRPr="00063FF3" w:rsidRDefault="00063FF3" w:rsidP="005F0518">
      <w:r w:rsidRPr="00063FF3">
        <w:t xml:space="preserve">In Willamette Valley prairies, litter has been shown to have both positive and negative effects on seed establishment </w:t>
      </w:r>
      <w:r w:rsidR="005F05B3">
        <w:rPr>
          <w:rFonts w:cs="Times New Roman"/>
        </w:rPr>
        <w:fldChar w:fldCharType="begin"/>
      </w:r>
      <w:r w:rsidR="00FE040C">
        <w:rPr>
          <w:rFonts w:cs="Times New Roman"/>
        </w:rPr>
        <w:instrText xml:space="preserve"> ADDIN ZOTERO_ITEM CSL_CITATION {"citationID":"16p7malnji","properties":{"formattedCitation":"(Clark &amp; Wilson 2000)","plainCitation":"(Clark &amp; Wilson 2000)"},"citationItems":[{"id":3426,"uris":["http://zotero.org/users/1486521/items/MWQ7SK5X"],"uri":["http://zotero.org/users/1486521/items/MWQ7SK5X"],"itemData":{"id":3426,"type":"article-journal","title":"Promoting regeneration of native species in Willamette Valley upland prairies","container-title":"Report to USDI Fish and Wildlife Service and Oregon Natural Heritage Program. Corvallis (OR): Oregon State University","source":"Google Scholar","author":[{"family":"Clark","given":"DL"},{"family":"Wilson","given":"MV"}],"issued":{"date-parts":[["2000"]]}}}],"schema":"https://github.com/citation-style-language/schema/raw/master/csl-citation.json"} </w:instrText>
      </w:r>
      <w:r w:rsidR="005F05B3">
        <w:rPr>
          <w:rFonts w:cs="Times New Roman"/>
        </w:rPr>
        <w:fldChar w:fldCharType="separate"/>
      </w:r>
      <w:r w:rsidR="00FE040C" w:rsidRPr="00FE040C">
        <w:rPr>
          <w:rFonts w:cs="Times New Roman"/>
        </w:rPr>
        <w:t>(Clark &amp; Wilson 2000)</w:t>
      </w:r>
      <w:r w:rsidR="005F05B3">
        <w:rPr>
          <w:rFonts w:cs="Times New Roman"/>
        </w:rPr>
        <w:fldChar w:fldCharType="end"/>
      </w:r>
      <w:r w:rsidRPr="00063FF3">
        <w:t xml:space="preserve">.  For example, </w:t>
      </w:r>
      <w:proofErr w:type="spellStart"/>
      <w:r w:rsidRPr="00063FF3">
        <w:t>Maret</w:t>
      </w:r>
      <w:proofErr w:type="spellEnd"/>
      <w:r w:rsidRPr="00063FF3">
        <w:t xml:space="preserve"> and Wilson </w:t>
      </w:r>
      <w:r w:rsidR="005F05B3">
        <w:rPr>
          <w:rFonts w:cs="Times New Roman"/>
        </w:rPr>
        <w:fldChar w:fldCharType="begin"/>
      </w:r>
      <w:r w:rsidR="00FE040C">
        <w:rPr>
          <w:rFonts w:cs="Times New Roman"/>
        </w:rPr>
        <w:instrText xml:space="preserve"> ADDIN ZOTERO_ITEM CSL_CITATION {"citationID":"2ocl21hd0i","properties":{"formattedCitation":"(2005)","plainCitation":"(2005)"},"citationItems":[{"id":3229,"uris":["http://zotero.org/users/1486521/items/2Z8H7CJU"],"uri":["http://zotero.org/users/1486521/items/2Z8H7CJU"],"itemData":{"id":3229,"type":"article-journal","title":"Fire and litter effects on seedling establishment in western Oregon upland prairies","container-title":"Restoration Ecology","page":"562–568","volume":"13","issue":"3","source":"Google Scholar","ISSN":"1526-100X","author":[{"family":"Maret","given":"M. P"},{"family":"Wilson","given":"M. V"}],"issued":{"date-parts":[["2005"]]}},"suppress-author":true}],"schema":"https://github.com/citation-style-language/schema/raw/master/csl-citation.json"} </w:instrText>
      </w:r>
      <w:r w:rsidR="005F05B3">
        <w:rPr>
          <w:rFonts w:cs="Times New Roman"/>
        </w:rPr>
        <w:fldChar w:fldCharType="separate"/>
      </w:r>
      <w:r w:rsidR="005F05B3" w:rsidRPr="005F05B3">
        <w:rPr>
          <w:rFonts w:cs="Times New Roman"/>
        </w:rPr>
        <w:t>(2005)</w:t>
      </w:r>
      <w:r w:rsidR="005F05B3">
        <w:rPr>
          <w:rFonts w:cs="Times New Roman"/>
        </w:rPr>
        <w:fldChar w:fldCharType="end"/>
      </w:r>
      <w:r w:rsidRPr="00063FF3">
        <w:t xml:space="preserve"> found that litter suppressed establishment of broadcast seeds in Western Oregon grasslands.  Their study species all had relatively small seeds compared to </w:t>
      </w:r>
      <w:r w:rsidRPr="00063FF3">
        <w:rPr>
          <w:i/>
        </w:rPr>
        <w:t xml:space="preserve">L. oreganus </w:t>
      </w:r>
      <w:r w:rsidRPr="00063FF3">
        <w:t xml:space="preserve">and </w:t>
      </w:r>
      <w:r w:rsidRPr="00063FF3">
        <w:rPr>
          <w:i/>
        </w:rPr>
        <w:t xml:space="preserve">S. malviflora </w:t>
      </w:r>
      <w:r w:rsidRPr="00063FF3">
        <w:t xml:space="preserve">ssp. </w:t>
      </w:r>
      <w:r w:rsidRPr="00063FF3">
        <w:rPr>
          <w:i/>
        </w:rPr>
        <w:t>virgata</w:t>
      </w:r>
      <w:r w:rsidRPr="00063FF3">
        <w:t>.  Perhaps the negative effects</w:t>
      </w:r>
      <w:r w:rsidR="003447FC">
        <w:t xml:space="preserve"> of litter on seedling establishment</w:t>
      </w:r>
      <w:r w:rsidRPr="00063FF3">
        <w:t xml:space="preserve"> in </w:t>
      </w:r>
      <w:r w:rsidR="003447FC" w:rsidRPr="00063FF3">
        <w:t>th</w:t>
      </w:r>
      <w:r w:rsidR="003447FC">
        <w:t>eir</w:t>
      </w:r>
      <w:r w:rsidR="003447FC" w:rsidRPr="00063FF3">
        <w:t xml:space="preserve"> </w:t>
      </w:r>
      <w:r w:rsidRPr="00063FF3">
        <w:t xml:space="preserve">case were the result of litter preventing </w:t>
      </w:r>
      <w:r w:rsidR="003447FC">
        <w:t>seed-to-soil</w:t>
      </w:r>
      <w:r w:rsidRPr="00063FF3">
        <w:t xml:space="preserve"> contact. Jensen and </w:t>
      </w:r>
      <w:proofErr w:type="spellStart"/>
      <w:r w:rsidRPr="00063FF3">
        <w:t>Guteknust</w:t>
      </w:r>
      <w:proofErr w:type="spellEnd"/>
      <w:r w:rsidRPr="00063FF3">
        <w:t xml:space="preserve"> </w:t>
      </w:r>
      <w:r w:rsidR="005F05B3">
        <w:rPr>
          <w:rFonts w:cs="Times New Roman"/>
        </w:rPr>
        <w:fldChar w:fldCharType="begin"/>
      </w:r>
      <w:r w:rsidR="00FE040C">
        <w:rPr>
          <w:rFonts w:cs="Times New Roman"/>
        </w:rPr>
        <w:instrText xml:space="preserve"> ADDIN ZOTERO_ITEM CSL_CITATION {"citationID":"ETCyUrvB","properties":{"formattedCitation":"(2003)","plainCitation":"(2003)"},"citationItems":[{"id":3459,"uris":["http://zotero.org/users/1486521/items/QCE6SAWJ"],"uri":["http://zotero.org/users/1486521/items/QCE6SAWJ"],"itemData":{"id":3459,"type":"article-journal","title":"Effects of litter on establishment of grassland plant species: the role of seed size and successional status","container-title":"Basic and Applied Ecology","page":"579–587","volume":"4","issue":"6","source":"Google Scholar","shortTitle":"Effects of litter on establishment of grassland plant species","author":[{"family":"Jensen","given":"K."},{"family":"Gutekunst","given":"K."}],"issued":{"date-parts":[["2003"]]}},"suppress-author":true}],"schema":"https://github.com/citation-style-language/schema/raw/master/csl-citation.json"} </w:instrText>
      </w:r>
      <w:r w:rsidR="005F05B3">
        <w:rPr>
          <w:rFonts w:cs="Times New Roman"/>
        </w:rPr>
        <w:fldChar w:fldCharType="separate"/>
      </w:r>
      <w:r w:rsidR="005F05B3" w:rsidRPr="005F05B3">
        <w:rPr>
          <w:rFonts w:cs="Times New Roman"/>
        </w:rPr>
        <w:t>(2003)</w:t>
      </w:r>
      <w:r w:rsidR="005F05B3">
        <w:rPr>
          <w:rFonts w:cs="Times New Roman"/>
        </w:rPr>
        <w:fldChar w:fldCharType="end"/>
      </w:r>
      <w:r w:rsidRPr="00063FF3">
        <w:t xml:space="preserve"> found that in the presence of litter, seedling establishment was positively correlated with seed size. </w:t>
      </w:r>
      <w:commentRangeStart w:id="30"/>
      <w:ins w:id="31" w:author="Tom" w:date="2015-02-02T12:09:00Z">
        <w:r w:rsidR="003447FC">
          <w:t xml:space="preserve">The seeds of </w:t>
        </w:r>
        <w:r w:rsidR="003447FC" w:rsidRPr="00063FF3">
          <w:rPr>
            <w:i/>
          </w:rPr>
          <w:t xml:space="preserve">L. oreganus </w:t>
        </w:r>
      </w:ins>
      <w:r w:rsidR="00FE040C">
        <w:rPr>
          <w:i/>
        </w:rPr>
        <w:t xml:space="preserve">(0.029g/seed - </w:t>
      </w:r>
      <w:r w:rsidR="00FE040C">
        <w:rPr>
          <w:i/>
        </w:rPr>
        <w:fldChar w:fldCharType="begin"/>
      </w:r>
      <w:r w:rsidR="00FE040C">
        <w:rPr>
          <w:i/>
        </w:rPr>
        <w:instrText xml:space="preserve"> ADDIN ZOTERO_ITEM CSL_CITATION {"citationID":"2a028t0vg9","properties":{"formattedCitation":"(Severns, Liston &amp; Wilson 2011)","plainCitation":"(Severns, Liston &amp; Wilson 2011)"},"citationItems":[{"id":1216,"uris":["http://zotero.org/groups/199919/items/M6CG2FRU"],"uri":["http://zotero.org/groups/199919/items/M6CG2FRU"],"itemData":{"id":1216,"type":"article-journal","title":"Implications of Nonadventitious Rhizome Spread on Reproduction, Inbreeding, and Conservation for a Rare Grassland Legume","container-title":"Journal of Heredity","page":"371","volume":"102","issue":"4","source":"Google Scholar","author":[{"family":"Severns","given":"P.M."},{"family":"Liston","given":"A."},{"family":"Wilson","given":"M.V."}],"issued":{"date-parts":[["2011"]]}}}],"schema":"https://github.com/citation-style-language/schema/raw/master/csl-citation.json"} </w:instrText>
      </w:r>
      <w:r w:rsidR="00FE040C">
        <w:rPr>
          <w:i/>
        </w:rPr>
        <w:fldChar w:fldCharType="separate"/>
      </w:r>
      <w:r w:rsidR="00FE040C" w:rsidRPr="00FE040C">
        <w:rPr>
          <w:rFonts w:cs="Times New Roman"/>
        </w:rPr>
        <w:t>(Severns, Liston &amp; Wilson 2011)</w:t>
      </w:r>
      <w:r w:rsidR="00FE040C">
        <w:rPr>
          <w:i/>
        </w:rPr>
        <w:fldChar w:fldCharType="end"/>
      </w:r>
      <w:r w:rsidR="00FE040C">
        <w:rPr>
          <w:i/>
        </w:rPr>
        <w:t xml:space="preserve"> </w:t>
      </w:r>
      <w:ins w:id="32" w:author="Tom" w:date="2015-02-02T12:09:00Z">
        <w:r w:rsidR="003447FC" w:rsidRPr="00063FF3">
          <w:t xml:space="preserve">and </w:t>
        </w:r>
        <w:r w:rsidR="003447FC" w:rsidRPr="00063FF3">
          <w:rPr>
            <w:i/>
          </w:rPr>
          <w:t xml:space="preserve">S. malviflora </w:t>
        </w:r>
        <w:r w:rsidR="003447FC" w:rsidRPr="00063FF3">
          <w:t xml:space="preserve">ssp. </w:t>
        </w:r>
        <w:r w:rsidR="003447FC" w:rsidRPr="00063FF3">
          <w:rPr>
            <w:i/>
          </w:rPr>
          <w:t>virgata</w:t>
        </w:r>
        <w:r w:rsidR="003447FC" w:rsidRPr="00063FF3">
          <w:t xml:space="preserve"> </w:t>
        </w:r>
        <w:r w:rsidR="003447FC">
          <w:t xml:space="preserve">are relatively large (xx and xx respectively (source) and </w:t>
        </w:r>
        <w:proofErr w:type="spellStart"/>
        <w:r w:rsidR="003447FC">
          <w:t>unappendanged</w:t>
        </w:r>
      </w:ins>
      <w:proofErr w:type="spellEnd"/>
      <w:ins w:id="33" w:author="Tom" w:date="2015-02-02T12:10:00Z">
        <w:r w:rsidR="003447FC">
          <w:t xml:space="preserve">, </w:t>
        </w:r>
      </w:ins>
      <w:commentRangeEnd w:id="30"/>
      <w:r w:rsidR="0019481C">
        <w:rPr>
          <w:rStyle w:val="CommentReference"/>
        </w:rPr>
        <w:commentReference w:id="30"/>
      </w:r>
      <w:del w:id="34" w:author="Tom" w:date="2015-02-02T12:10:00Z">
        <w:r w:rsidRPr="00063FF3" w:rsidDel="003447FC">
          <w:delText xml:space="preserve">Our larger smooth un-barbed and un-appendaged seeds may have been </w:delText>
        </w:r>
      </w:del>
      <w:ins w:id="35" w:author="Tom" w:date="2015-02-02T12:10:00Z">
        <w:r w:rsidR="003447FC">
          <w:t xml:space="preserve">which may have made them </w:t>
        </w:r>
      </w:ins>
      <w:r w:rsidRPr="00063FF3">
        <w:t xml:space="preserve">more successful at passing through the litter layer to achieve soil contact. </w:t>
      </w:r>
      <w:del w:id="36" w:author="Katie Jones" w:date="2016-03-23T21:25:00Z">
        <w:r w:rsidRPr="00063FF3" w:rsidDel="008256C7">
          <w:delText xml:space="preserve">In another study, Wilson and Clark </w:delText>
        </w:r>
      </w:del>
      <w:del w:id="37" w:author="Katie Jones" w:date="2015-02-15T15:53:00Z">
        <w:r w:rsidRPr="00063FF3" w:rsidDel="005F05B3">
          <w:fldChar w:fldCharType="begin"/>
        </w:r>
      </w:del>
      <w:del w:id="38" w:author="Katie Jones" w:date="2015-02-15T14:26:00Z">
        <w:r w:rsidR="002D5BB7" w:rsidDel="00D851B1">
          <w:delInstrText xml:space="preserve"> ADDIN ZOTERO_ITEM CSL_CITATION {"citationID":"1gq5va0o40","properties":{"formattedCitation":"(2001)","plainCitation":"(2001)"},"citationItems":[{"id":338,"uris":["http://zotero.org/users/420444/items/86RDKFTD"],"uri":["http://zotero.org/users/420444/items/86RDKFTD"],"itemData":{"id":338,"type":"article-journal","title":"Controlling invasive Arrhenatherum elatius and promoting native prairie grasses through mowing","container-title":"Applied Vegetation Science","page":"129-138","volume":"4","author":[{"family":"Wilson","given":"Mark V."},{"family":"Clark","given":"Deborah L."}],"issued":{"date-parts":[["2001"]]}},"suppress-author":true}],"schema":"https://github.com/citation-style-language/schema/raw/master/csl-citation.json"} </w:delInstrText>
        </w:r>
      </w:del>
      <w:del w:id="39" w:author="Katie Jones" w:date="2015-02-15T15:53:00Z">
        <w:r w:rsidRPr="00063FF3" w:rsidDel="005F05B3">
          <w:fldChar w:fldCharType="separate"/>
        </w:r>
      </w:del>
      <w:del w:id="40" w:author="Katie Jones" w:date="2015-02-15T15:41:00Z">
        <w:r w:rsidR="00A1409D" w:rsidRPr="00D2148D" w:rsidDel="00D2148D">
          <w:delText>(2001)</w:delText>
        </w:r>
      </w:del>
      <w:del w:id="41" w:author="Katie Jones" w:date="2015-02-15T15:53:00Z">
        <w:r w:rsidRPr="00063FF3" w:rsidDel="005F05B3">
          <w:rPr>
            <w:rFonts w:cs="Times New Roman"/>
          </w:rPr>
          <w:fldChar w:fldCharType="end"/>
        </w:r>
      </w:del>
      <w:del w:id="42" w:author="Katie Jones" w:date="2016-03-23T21:25:00Z">
        <w:r w:rsidRPr="00063FF3" w:rsidDel="008256C7">
          <w:delText xml:space="preserve"> recommend mowing tall invasive grasses </w:delText>
        </w:r>
        <w:commentRangeStart w:id="43"/>
        <w:r w:rsidRPr="00063FF3" w:rsidDel="008256C7">
          <w:delText xml:space="preserve">without removal of cut material to promote native species already represented in the community </w:delText>
        </w:r>
        <w:commentRangeEnd w:id="43"/>
        <w:r w:rsidR="003447FC" w:rsidDel="008256C7">
          <w:rPr>
            <w:rStyle w:val="CommentReference"/>
          </w:rPr>
          <w:commentReference w:id="43"/>
        </w:r>
        <w:r w:rsidRPr="00063FF3" w:rsidDel="008256C7">
          <w:delText xml:space="preserve">which supports our findings that litter was also associated with increased survival of established </w:delText>
        </w:r>
        <w:commentRangeStart w:id="44"/>
        <w:r w:rsidRPr="00063FF3" w:rsidDel="008256C7">
          <w:delText>individual</w:delText>
        </w:r>
      </w:del>
      <w:commentRangeEnd w:id="44"/>
      <w:r w:rsidR="008256C7">
        <w:rPr>
          <w:rStyle w:val="CommentReference"/>
        </w:rPr>
        <w:commentReference w:id="44"/>
      </w:r>
      <w:del w:id="45" w:author="Katie Jones" w:date="2016-03-23T21:25:00Z">
        <w:r w:rsidRPr="00063FF3" w:rsidDel="008256C7">
          <w:delText>.</w:delText>
        </w:r>
      </w:del>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46" w:name="_Toc318116212"/>
      <w:r w:rsidRPr="00063FF3">
        <w:rPr>
          <w:rFonts w:eastAsiaTheme="majorEastAsia" w:cstheme="majorBidi"/>
          <w:bCs/>
          <w:i/>
          <w:u w:val="single"/>
        </w:rPr>
        <w:t>Differences in interaction by functional group</w:t>
      </w:r>
      <w:bookmarkEnd w:id="46"/>
    </w:p>
    <w:p w:rsidR="00063FF3" w:rsidRPr="00063FF3" w:rsidRDefault="00063FF3" w:rsidP="005F0518">
      <w:r w:rsidRPr="00063FF3">
        <w:t xml:space="preserve">We found no indication that grass inhibited establishment in the first two years of any of the species we seeded in our plots.  In fact we found the opposite; litter depth, an indirect effect of grass was positively correlated with increased establishment and survival of </w:t>
      </w:r>
      <w:r w:rsidRPr="00063FF3">
        <w:rPr>
          <w:i/>
        </w:rPr>
        <w:t>L. oreganus</w:t>
      </w:r>
      <w:r w:rsidRPr="00063FF3">
        <w:t xml:space="preserve">, survival of </w:t>
      </w:r>
      <w:r w:rsidRPr="00063FF3">
        <w:rPr>
          <w:i/>
        </w:rPr>
        <w:t>S. malviflora</w:t>
      </w:r>
      <w:r w:rsidRPr="00063FF3">
        <w:t xml:space="preserve"> ssp. </w:t>
      </w:r>
      <w:r w:rsidRPr="00063FF3">
        <w:rPr>
          <w:i/>
        </w:rPr>
        <w:t xml:space="preserve">virgata </w:t>
      </w:r>
      <w:r w:rsidRPr="00063FF3">
        <w:t xml:space="preserve">and second year survival of </w:t>
      </w:r>
      <w:r w:rsidRPr="00063FF3">
        <w:rPr>
          <w:i/>
        </w:rPr>
        <w:t>C. levisecta.</w:t>
      </w:r>
    </w:p>
    <w:p w:rsidR="00063FF3" w:rsidRPr="00063FF3" w:rsidRDefault="00063FF3" w:rsidP="005F0518">
      <w:r w:rsidRPr="00063FF3">
        <w:t>All of the negative effects we measured for establishment and survival of seedlings in their first two years were correlated with abiotic factors</w:t>
      </w:r>
      <w:r w:rsidR="003447FC">
        <w:t xml:space="preserve"> associated with</w:t>
      </w:r>
      <w:r w:rsidRPr="00063FF3">
        <w:t xml:space="preserve"> disturbance and bare </w:t>
      </w:r>
      <w:r w:rsidRPr="00063FF3">
        <w:lastRenderedPageBreak/>
        <w:t xml:space="preserve">ground. This indicates that the </w:t>
      </w:r>
      <w:r w:rsidRPr="00063FF3">
        <w:rPr>
          <w:i/>
        </w:rPr>
        <w:t>lack</w:t>
      </w:r>
      <w:r w:rsidRPr="00063FF3">
        <w:t xml:space="preserve"> of neighbors to interact with or burial and removal by burrowing rodents may be negatively affecting the ability</w:t>
      </w:r>
      <w:r w:rsidR="003447FC">
        <w:t xml:space="preserve"> of some prairie plants</w:t>
      </w:r>
      <w:r w:rsidRPr="00063FF3">
        <w:t xml:space="preserve"> to establish and persist. Direct interactions with biotic community components</w:t>
      </w:r>
      <w:r w:rsidR="003447FC">
        <w:t xml:space="preserve"> such as</w:t>
      </w:r>
      <w:r w:rsidRPr="00063FF3">
        <w:t xml:space="preserve"> grass, forb and moss </w:t>
      </w:r>
      <w:r w:rsidR="003447FC">
        <w:t xml:space="preserve">cover </w:t>
      </w:r>
      <w:r w:rsidRPr="00063FF3">
        <w:t>appear to be primarily neutral in the early stages of establishment but may tend towards competition at later life history stages.</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47" w:name="_Toc318116213"/>
      <w:r w:rsidRPr="00063FF3">
        <w:rPr>
          <w:rFonts w:eastAsiaTheme="majorEastAsia" w:cstheme="majorBidi"/>
          <w:bCs/>
          <w:i/>
          <w:u w:val="single"/>
        </w:rPr>
        <w:t xml:space="preserve">Competition and </w:t>
      </w:r>
      <w:r w:rsidR="006B299D">
        <w:rPr>
          <w:rFonts w:eastAsiaTheme="majorEastAsia" w:cstheme="majorBidi"/>
          <w:bCs/>
          <w:i/>
          <w:u w:val="single"/>
        </w:rPr>
        <w:t>f</w:t>
      </w:r>
      <w:r w:rsidR="006B299D" w:rsidRPr="00063FF3">
        <w:rPr>
          <w:rFonts w:eastAsiaTheme="majorEastAsia" w:cstheme="majorBidi"/>
          <w:bCs/>
          <w:i/>
          <w:u w:val="single"/>
        </w:rPr>
        <w:t xml:space="preserve">acilitation </w:t>
      </w:r>
      <w:r w:rsidRPr="00063FF3">
        <w:rPr>
          <w:rFonts w:eastAsiaTheme="majorEastAsia" w:cstheme="majorBidi"/>
          <w:bCs/>
          <w:i/>
          <w:u w:val="single"/>
        </w:rPr>
        <w:t>at different life history stages</w:t>
      </w:r>
      <w:bookmarkEnd w:id="47"/>
    </w:p>
    <w:p w:rsidR="00063FF3" w:rsidRPr="00063FF3" w:rsidRDefault="00063FF3" w:rsidP="005F0518">
      <w:r w:rsidRPr="00063FF3">
        <w:t>In our study, the number of leaves was a reasonable proxy for</w:t>
      </w:r>
      <w:r w:rsidRPr="00063FF3">
        <w:rPr>
          <w:i/>
        </w:rPr>
        <w:t xml:space="preserve"> </w:t>
      </w:r>
      <w:r w:rsidRPr="00063FF3">
        <w:t xml:space="preserve">overall performance of </w:t>
      </w:r>
      <w:r w:rsidRPr="00063FF3">
        <w:rPr>
          <w:i/>
        </w:rPr>
        <w:t xml:space="preserve">L. oreganus </w:t>
      </w:r>
      <w:r w:rsidR="005768E7">
        <w:t xml:space="preserve">because </w:t>
      </w:r>
      <w:r w:rsidRPr="00063FF3">
        <w:t xml:space="preserve">it was correlated with reproductive potential. With respect to leaf number, we saw a potential shift from neutrality to competition with grass cover in five-year old lupine compared to seedlings, but litter depth still was positively correlated with overall performance. </w:t>
      </w:r>
      <w:proofErr w:type="spellStart"/>
      <w:r w:rsidRPr="00063FF3">
        <w:t>Wolkovich</w:t>
      </w:r>
      <w:proofErr w:type="spellEnd"/>
      <w:r w:rsidRPr="00063FF3">
        <w:t xml:space="preserve"> et al </w:t>
      </w:r>
      <w:r w:rsidR="005F05B3">
        <w:rPr>
          <w:rFonts w:cs="Times New Roman"/>
        </w:rPr>
        <w:fldChar w:fldCharType="begin"/>
      </w:r>
      <w:r w:rsidR="00FE040C">
        <w:rPr>
          <w:rFonts w:cs="Times New Roman"/>
        </w:rPr>
        <w:instrText xml:space="preserve"> ADDIN ZOTERO_ITEM CSL_CITATION {"citationID":"165t85cp3j","properties":{"formattedCitation":"(2009)","plainCitation":"(2009)"},"citationItems":[{"id":3345,"uris":["http://zotero.org/users/1486521/items/DFQCV578"],"uri":["http://zotero.org/users/1486521/items/DFQCV578"],"itemData":{"id":3345,"type":"article-journal","title":"Invasive grass litter facilitates native shrubs through abiotic effects","container-title":"Journal of Vegetation Science","page":"1121–1132","volume":"20","issue":"6","source":"Google Scholar","author":[{"family":"Wolkovich","given":"E.M."},{"family":"Bolger","given":"D.T."},{"family":"Cottingham","given":"K.L."}],"issued":{"date-parts":[["2009"]]}},"suppress-author":true}],"schema":"https://github.com/citation-style-language/schema/raw/master/csl-citation.json"} </w:instrText>
      </w:r>
      <w:r w:rsidR="005F05B3">
        <w:rPr>
          <w:rFonts w:cs="Times New Roman"/>
        </w:rPr>
        <w:fldChar w:fldCharType="separate"/>
      </w:r>
      <w:r w:rsidR="005F05B3" w:rsidRPr="005F05B3">
        <w:rPr>
          <w:rFonts w:cs="Times New Roman"/>
        </w:rPr>
        <w:t>(2009)</w:t>
      </w:r>
      <w:r w:rsidR="005F05B3">
        <w:rPr>
          <w:rFonts w:cs="Times New Roman"/>
        </w:rPr>
        <w:fldChar w:fldCharType="end"/>
      </w:r>
      <w:r w:rsidRPr="00063FF3">
        <w:t xml:space="preserve"> demonstrated how litter alters the biotic and abiotic environment and enhances growth of adult </w:t>
      </w:r>
      <w:r w:rsidRPr="00063FF3">
        <w:rPr>
          <w:i/>
        </w:rPr>
        <w:t xml:space="preserve">Artemisia </w:t>
      </w:r>
      <w:proofErr w:type="spellStart"/>
      <w:r w:rsidRPr="00063FF3">
        <w:rPr>
          <w:i/>
        </w:rPr>
        <w:t>californica</w:t>
      </w:r>
      <w:proofErr w:type="spellEnd"/>
      <w:r w:rsidRPr="00063FF3">
        <w:rPr>
          <w:i/>
        </w:rPr>
        <w:t xml:space="preserve">, </w:t>
      </w:r>
      <w:r w:rsidRPr="00063FF3">
        <w:t xml:space="preserve">though non-native grasses likely interacted competitively with young </w:t>
      </w:r>
      <w:r w:rsidRPr="00063FF3">
        <w:rPr>
          <w:i/>
        </w:rPr>
        <w:t xml:space="preserve">A. </w:t>
      </w:r>
      <w:proofErr w:type="spellStart"/>
      <w:r w:rsidRPr="00063FF3">
        <w:rPr>
          <w:i/>
        </w:rPr>
        <w:t>californica</w:t>
      </w:r>
      <w:proofErr w:type="spellEnd"/>
      <w:r w:rsidRPr="00063FF3">
        <w:t xml:space="preserve">.  We may see something similar where litter in our study system </w:t>
      </w:r>
      <w:r w:rsidR="005768E7" w:rsidRPr="00063FF3">
        <w:t>interact</w:t>
      </w:r>
      <w:r w:rsidR="005768E7">
        <w:t>s</w:t>
      </w:r>
      <w:r w:rsidR="005768E7" w:rsidRPr="00063FF3">
        <w:t xml:space="preserve"> </w:t>
      </w:r>
      <w:r w:rsidRPr="00063FF3">
        <w:t xml:space="preserve">positively with our species at both the seedling and adult stages but that the net </w:t>
      </w:r>
      <w:r w:rsidR="005768E7">
        <w:t>effect</w:t>
      </w:r>
      <w:r w:rsidR="005768E7" w:rsidRPr="00063FF3">
        <w:t xml:space="preserve"> </w:t>
      </w:r>
      <w:r w:rsidRPr="00063FF3">
        <w:t xml:space="preserve">of </w:t>
      </w:r>
      <w:r w:rsidR="005768E7" w:rsidRPr="00063FF3">
        <w:t>facilitati</w:t>
      </w:r>
      <w:r w:rsidR="005768E7">
        <w:t>on</w:t>
      </w:r>
      <w:r w:rsidR="005768E7" w:rsidRPr="00063FF3">
        <w:t xml:space="preserve"> </w:t>
      </w:r>
      <w:r w:rsidR="005768E7">
        <w:t>and</w:t>
      </w:r>
      <w:r w:rsidR="005768E7" w:rsidRPr="00063FF3">
        <w:t xml:space="preserve"> competiti</w:t>
      </w:r>
      <w:r w:rsidR="005768E7">
        <w:t xml:space="preserve">on </w:t>
      </w:r>
      <w:r w:rsidRPr="00063FF3">
        <w:t xml:space="preserve">shifts at an intermediate life history stage (Figure </w:t>
      </w:r>
      <w:r w:rsidR="00201FC6">
        <w:t>9</w:t>
      </w:r>
      <w:r w:rsidRPr="00063FF3">
        <w:t>A).</w:t>
      </w:r>
    </w:p>
    <w:p w:rsidR="00063FF3" w:rsidRPr="00063FF3" w:rsidRDefault="00063FF3" w:rsidP="001F4FBF">
      <w:r w:rsidRPr="00063FF3">
        <w:tab/>
        <w:t xml:space="preserve">We did not have mature individuals for any of the other species we tested in which to compare this trend but we expect that transitions from facilitation or neutrality to a competitive relationships (Figure </w:t>
      </w:r>
      <w:r w:rsidR="00201FC6">
        <w:t>9</w:t>
      </w:r>
      <w:r w:rsidRPr="00063FF3">
        <w:t xml:space="preserve">B), especially with grass, may occur for other species as well.  Though facilitation is occurring, the shift from facilitative to competitive interactions over the life on an individual may correspond with an overall negative effect on the population over time </w:t>
      </w:r>
      <w:r w:rsidR="005F05B3">
        <w:rPr>
          <w:rFonts w:cs="Times New Roman"/>
        </w:rPr>
        <w:fldChar w:fldCharType="begin"/>
      </w:r>
      <w:r w:rsidR="00FE040C">
        <w:rPr>
          <w:rFonts w:cs="Times New Roman"/>
        </w:rPr>
        <w:instrText xml:space="preserve"> ADDIN ZOTERO_ITEM CSL_CITATION {"citationID":"1rfd0ouqvs","properties":{"formattedCitation":"(Williams &amp; Crone 2006)","plainCitation":"(Williams &amp; Crone 2006)"},"citationItems":[{"id":3342,"uris":["http://zotero.org/users/1486521/items/D9TGRWWR"],"uri":["http://zotero.org/users/1486521/items/D9TGRWWR"],"itemData":{"id":3342,"type":"article-journal","title":"The impact of invasive grasses on the population growth of Anemone patens, a long-lived native forb","container-title":"Ecology","page":"3200–3208","volume":"87","issue":"12","source":"Google Scholar","author":[{"family":"Williams","given":"J.L."},{"family":"Crone","given":"E.E."}],"issued":{"date-parts":[["2006"]]}}}],"schema":"https://github.com/citation-style-language/schema/raw/master/csl-citation.json"} </w:instrText>
      </w:r>
      <w:r w:rsidR="005F05B3">
        <w:rPr>
          <w:rFonts w:cs="Times New Roman"/>
        </w:rPr>
        <w:fldChar w:fldCharType="separate"/>
      </w:r>
      <w:r w:rsidR="00FE040C" w:rsidRPr="00FE040C">
        <w:rPr>
          <w:rFonts w:cs="Times New Roman"/>
        </w:rPr>
        <w:t>(Williams &amp; Crone 2006)</w:t>
      </w:r>
      <w:r w:rsidR="005F05B3">
        <w:rPr>
          <w:rFonts w:cs="Times New Roman"/>
        </w:rPr>
        <w:fldChar w:fldCharType="end"/>
      </w:r>
      <w:r w:rsidRPr="00063FF3">
        <w:t xml:space="preserve">. </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48" w:name="_Toc318116215"/>
      <w:r w:rsidRPr="00063FF3">
        <w:rPr>
          <w:rFonts w:eastAsiaTheme="majorEastAsia" w:cstheme="majorBidi"/>
          <w:bCs/>
          <w:i/>
          <w:u w:val="single"/>
        </w:rPr>
        <w:lastRenderedPageBreak/>
        <w:t xml:space="preserve">Iris </w:t>
      </w:r>
      <w:bookmarkEnd w:id="48"/>
      <w:r w:rsidR="006B299D">
        <w:rPr>
          <w:rFonts w:eastAsiaTheme="majorEastAsia" w:cstheme="majorBidi"/>
          <w:bCs/>
          <w:i/>
          <w:u w:val="single"/>
        </w:rPr>
        <w:t>tenax</w:t>
      </w:r>
    </w:p>
    <w:p w:rsidR="00063FF3" w:rsidRPr="00063FF3" w:rsidRDefault="00063FF3" w:rsidP="005F0518">
      <w:r w:rsidRPr="00063FF3">
        <w:t>Once established</w:t>
      </w:r>
      <w:r w:rsidR="006B299D">
        <w:t xml:space="preserve"> by plug</w:t>
      </w:r>
      <w:r w:rsidRPr="00063FF3">
        <w:t xml:space="preserve">, </w:t>
      </w:r>
      <w:r w:rsidRPr="00063FF3">
        <w:rPr>
          <w:i/>
        </w:rPr>
        <w:t xml:space="preserve">Iris tenax </w:t>
      </w:r>
      <w:r w:rsidRPr="00063FF3">
        <w:t xml:space="preserve">had </w:t>
      </w:r>
      <w:r w:rsidR="006B299D">
        <w:t xml:space="preserve">such </w:t>
      </w:r>
      <w:r w:rsidRPr="00063FF3">
        <w:t xml:space="preserve">a high survival rate that it was not possible to correlate </w:t>
      </w:r>
      <w:r w:rsidR="006B299D">
        <w:t>its</w:t>
      </w:r>
      <w:r w:rsidR="006B299D" w:rsidRPr="00063FF3">
        <w:t xml:space="preserve"> </w:t>
      </w:r>
      <w:r w:rsidRPr="00063FF3">
        <w:t xml:space="preserve">success with any community component.  Like many irises, </w:t>
      </w:r>
      <w:r w:rsidRPr="00063FF3">
        <w:rPr>
          <w:i/>
        </w:rPr>
        <w:t>I. tenax</w:t>
      </w:r>
      <w:r w:rsidRPr="00063FF3">
        <w:t xml:space="preserve"> is a clonal species </w:t>
      </w:r>
      <w:r w:rsidR="005F05B3">
        <w:rPr>
          <w:rFonts w:cs="Times New Roman"/>
        </w:rPr>
        <w:fldChar w:fldCharType="begin"/>
      </w:r>
      <w:r w:rsidR="00FE040C">
        <w:rPr>
          <w:rFonts w:cs="Times New Roman"/>
        </w:rPr>
        <w:instrText xml:space="preserve"> ADDIN ZOTERO_ITEM CSL_CITATION {"citationID":"2k65ik1co1","properties":{"formattedCitation":"(Wilson 2001)","plainCitation":"(Wilson 2001)"},"citationItems":[{"id":3329,"uris":["http://zotero.org/users/1486521/items/CH7F2K5T"],"uri":["http://zotero.org/users/1486521/items/CH7F2K5T"],"itemData":{"id":3329,"type":"article-journal","title":"Floral stages, ovule development, and ovule and fruit success in Iris tenax, focusion on var. gormanii, a taxon with low seed set","container-title":"American Journal of Botany","page":"2221-2231","volume":"88","issue":"12","author":[{"family":"Wilson","given":"Carol A"}],"issued":{"date-parts":[["2001"]]},"accessed":{"date-parts":[["2011",11,16]]}}}],"schema":"https://github.com/citation-style-language/schema/raw/master/csl-citation.json"} </w:instrText>
      </w:r>
      <w:r w:rsidR="005F05B3">
        <w:rPr>
          <w:rFonts w:cs="Times New Roman"/>
        </w:rPr>
        <w:fldChar w:fldCharType="separate"/>
      </w:r>
      <w:r w:rsidR="005F05B3" w:rsidRPr="005F05B3">
        <w:rPr>
          <w:rFonts w:cs="Times New Roman"/>
        </w:rPr>
        <w:t>(Wilson 2001)</w:t>
      </w:r>
      <w:r w:rsidR="005F05B3">
        <w:rPr>
          <w:rFonts w:cs="Times New Roman"/>
        </w:rPr>
        <w:fldChar w:fldCharType="end"/>
      </w:r>
      <w:r w:rsidRPr="00063FF3">
        <w:t xml:space="preserve"> and the seeds appear to have dormancy</w:t>
      </w:r>
      <w:r w:rsidR="007E0F13">
        <w:t xml:space="preserve"> </w:t>
      </w:r>
      <w:r w:rsidR="005F05B3">
        <w:rPr>
          <w:rFonts w:cs="Times New Roman"/>
        </w:rPr>
        <w:fldChar w:fldCharType="begin"/>
      </w:r>
      <w:r w:rsidR="00FE040C">
        <w:rPr>
          <w:rFonts w:cs="Times New Roman"/>
        </w:rPr>
        <w:instrText xml:space="preserve"> ADDIN ZOTERO_ITEM CSL_CITATION {"citationID":"27gq1phj7p","properties":{"formattedCitation":"(Jones &amp; Kaye 2014)","plainCitation":"(Jones &amp; Kaye 2014)"},"citationItems":[{"id":3455,"uris":["http://zotero.org/users/1486521/items/PTSG5EZF"],"uri":["http://zotero.org/users/1486521/items/PTSG5EZF"],"itemData":{"id":3455,"type":"article-journal","title":"Factors Influencing Germination of a Functionally Important Grassland Plant, Iris tenax","container-title":"PloS one","page":"e90084","volume":"9","issue":"2","source":"Google Scholar","author":[{"family":"Jones","given":"Katherine D."},{"family":"Kaye","given":"Thomas N."}],"issued":{"date-parts":[["2014"]]},"accessed":{"date-parts":[["2014",5,4]]}}}],"schema":"https://github.com/citation-style-language/schema/raw/master/csl-citation.json"} </w:instrText>
      </w:r>
      <w:r w:rsidR="005F05B3">
        <w:rPr>
          <w:rFonts w:cs="Times New Roman"/>
        </w:rPr>
        <w:fldChar w:fldCharType="separate"/>
      </w:r>
      <w:r w:rsidR="00FE040C" w:rsidRPr="00FE040C">
        <w:rPr>
          <w:rFonts w:cs="Times New Roman"/>
        </w:rPr>
        <w:t>(Jones &amp; Kaye 2014)</w:t>
      </w:r>
      <w:r w:rsidR="005F05B3">
        <w:rPr>
          <w:rFonts w:cs="Times New Roman"/>
        </w:rPr>
        <w:fldChar w:fldCharType="end"/>
      </w:r>
      <w:r w:rsidRPr="00063FF3">
        <w:t xml:space="preserve">.   </w:t>
      </w:r>
      <w:commentRangeStart w:id="49"/>
      <w:r w:rsidRPr="00063FF3">
        <w:t xml:space="preserve">For restoration purposes, seed may not be the most efficient way to establish </w:t>
      </w:r>
      <w:r w:rsidRPr="00063FF3">
        <w:rPr>
          <w:i/>
        </w:rPr>
        <w:t>Iris</w:t>
      </w:r>
      <w:r w:rsidRPr="00063FF3">
        <w:t xml:space="preserve"> </w:t>
      </w:r>
      <w:ins w:id="50" w:author="Katie Jones" w:date="2015-02-15T15:55:00Z">
        <w:r w:rsidR="005F05B3">
          <w:rPr>
            <w:rFonts w:cs="Times New Roman"/>
          </w:rPr>
          <w:fldChar w:fldCharType="begin"/>
        </w:r>
      </w:ins>
      <w:r w:rsidR="00FE040C">
        <w:rPr>
          <w:rFonts w:cs="Times New Roman"/>
        </w:rPr>
        <w:instrText xml:space="preserve"> ADDIN ZOTERO_ITEM CSL_CITATION {"citationID":"2030doc9sd","properties":{"formattedCitation":"(Volis, Blecher &amp; Sapir 2007)","plainCitation":"(Volis, Blecher &amp; Sapir 2007)"},"citationItems":[{"id":3379,"uris":["http://zotero.org/users/1486521/items/GRW6ZXIN"],"uri":["http://zotero.org/users/1486521/items/GRW6ZXIN"],"itemData":{"id":3379,"type":"report","title":"Iris atrofusca of the Northern Negev: population differences and creation in situ gene banks.  Report to the Israel Nature and Parks Authority","publisher":"Ben-Gurion University of the Negev","page":"26","source":"Google Scholar","author":[{"family":"Volis","given":"S."},{"family":"Blecher","given":"M."},{"family":"Sapir","given":"Y."}],"issued":{"date-parts":[["2007"]]}}}],"schema":"https://github.com/citation-style-language/schema/raw/master/csl-citation.json"} </w:instrText>
      </w:r>
      <w:r w:rsidR="005F05B3">
        <w:rPr>
          <w:rFonts w:cs="Times New Roman"/>
        </w:rPr>
        <w:fldChar w:fldCharType="separate"/>
      </w:r>
      <w:r w:rsidR="00FE040C" w:rsidRPr="00FE040C">
        <w:rPr>
          <w:rFonts w:cs="Times New Roman"/>
        </w:rPr>
        <w:t>(Volis, Blecher &amp; Sapir 2007)</w:t>
      </w:r>
      <w:ins w:id="51" w:author="Katie Jones" w:date="2015-02-15T15:55:00Z">
        <w:r w:rsidR="005F05B3">
          <w:rPr>
            <w:rFonts w:cs="Times New Roman"/>
          </w:rPr>
          <w:fldChar w:fldCharType="end"/>
        </w:r>
      </w:ins>
      <w:del w:id="52" w:author="Katie Jones" w:date="2015-02-15T15:53:00Z">
        <w:r w:rsidRPr="00063FF3" w:rsidDel="005F05B3">
          <w:fldChar w:fldCharType="begin"/>
        </w:r>
      </w:del>
      <w:del w:id="53" w:author="Katie Jones" w:date="2015-02-15T14:26:00Z">
        <w:r w:rsidR="002D5BB7" w:rsidDel="00D851B1">
          <w:delInstrText xml:space="preserve"> ADDIN ZOTERO_ITEM CSL_CITATION {"citationID":"2030doc9sd","properties":{"formattedCitation":"(Volis, Blecher &amp; Sapir 2007)","plainCitation":"(Volis, Blecher &amp; Sapir 2007)"},"citationItems":[{"id":539,"uris":["http://zotero.org/users/420444/items/GRW6ZXIN"],"uri":["http://zotero.org/users/420444/items/GRW6ZXIN"],"itemData":{"id":539,"type":"report","title":"Iris atrofusca of the Northern Negev: population differences and creation in situ gene banks.  Report to the Israel Nature and Parks Authority","publisher":"Ben-Gurion University of the Negev","page":"26","source":"Google Scholar","author":[{"family":"Volis","given":"S."},{"family":"Blecher","given":"M."},{"family":"Sapir","given":"Y."}],"issued":{"date-parts":[["2007"]]}}}],"schema":"https://github.com/citation-style-language/schema/raw/master/csl-citation.json"} </w:delInstrText>
        </w:r>
      </w:del>
      <w:del w:id="54" w:author="Katie Jones" w:date="2015-02-15T15:53:00Z">
        <w:r w:rsidRPr="00063FF3" w:rsidDel="005F05B3">
          <w:fldChar w:fldCharType="separate"/>
        </w:r>
      </w:del>
      <w:del w:id="55" w:author="Katie Jones" w:date="2015-02-15T14:26:00Z">
        <w:r w:rsidR="00A1409D" w:rsidRPr="00D2148D" w:rsidDel="00D851B1">
          <w:delText>(Volis, Blecher &amp; Sapir 2007)</w:delText>
        </w:r>
      </w:del>
      <w:del w:id="56" w:author="Katie Jones" w:date="2015-02-15T15:53:00Z">
        <w:r w:rsidRPr="00063FF3" w:rsidDel="005F05B3">
          <w:rPr>
            <w:rFonts w:cs="Times New Roman"/>
          </w:rPr>
          <w:fldChar w:fldCharType="end"/>
        </w:r>
      </w:del>
      <w:r w:rsidR="007E0F13">
        <w:rPr>
          <w:rFonts w:cs="Times New Roman"/>
        </w:rPr>
        <w:t>.</w:t>
      </w:r>
      <w:r w:rsidRPr="00063FF3">
        <w:t xml:space="preserve">  </w:t>
      </w:r>
      <w:commentRangeEnd w:id="49"/>
      <w:r w:rsidR="006B299D">
        <w:rPr>
          <w:rStyle w:val="CommentReference"/>
        </w:rPr>
        <w:commentReference w:id="49"/>
      </w:r>
    </w:p>
    <w:p w:rsidR="00063FF3" w:rsidRPr="00063FF3" w:rsidDel="006B299D" w:rsidRDefault="00063FF3" w:rsidP="005F0518">
      <w:pPr>
        <w:rPr>
          <w:del w:id="57" w:author="Tom" w:date="2015-02-02T12:26:00Z"/>
        </w:rPr>
      </w:pPr>
      <w:del w:id="58" w:author="Tom" w:date="2015-02-02T12:26:00Z">
        <w:r w:rsidRPr="00063FF3" w:rsidDel="006B299D">
          <w:delText xml:space="preserve">Previous studies have shown that establishment of </w:delText>
        </w:r>
        <w:r w:rsidRPr="00063FF3" w:rsidDel="006B299D">
          <w:rPr>
            <w:i/>
          </w:rPr>
          <w:delText>Erigeron decumbens</w:delText>
        </w:r>
        <w:r w:rsidRPr="00063FF3" w:rsidDel="006B299D">
          <w:delText xml:space="preserve"> seed viability is often very low, especially among seeds from small populations </w:delText>
        </w:r>
        <w:r w:rsidRPr="00063FF3" w:rsidDel="006B299D">
          <w:fldChar w:fldCharType="begin"/>
        </w:r>
        <w:r w:rsidR="002D5BB7" w:rsidDel="006B299D">
          <w:delInstrText xml:space="preserve"> ADDIN ZOTERO_ITEM CSL_CITATION {"citationID":"1o4ttt0m2t","properties":{"formattedCitation":"(Thorpe &amp; Kaye 2011)","plainCitation":"(Thorpe &amp; Kaye 2011)"},"citationItems":[{"id":506,"uris":["http://zotero.org/users/420444/items/BSPET9SI"],"uri":["http://zotero.org/users/420444/items/BSPET9SI"],"itemData":{"id":506,"type":"article-journal","title":"Conservation and reintroduction of the endangered Willamette daisy: effects of population size on seed viability and the influence of local adaptation","container-title":"Native Plants Journal","page":"289–298","volume":"12","issue":"3","source":"Google Scholar","shortTitle":"Conservation and reintroduction of the endangered Willamette daisy","author":[{"family":"Thorpe","given":"A.S."},{"family":"Kaye","given":"T.N."}],"issued":{"date-parts":[["2011"]]}}}],"schema":"https://github.com/citation-style-language/schema/raw/master/csl-citation.json"} </w:delInstrText>
        </w:r>
        <w:r w:rsidRPr="00063FF3" w:rsidDel="006B299D">
          <w:fldChar w:fldCharType="separate"/>
        </w:r>
        <w:r w:rsidR="00A1409D" w:rsidRPr="00A1409D" w:rsidDel="006B299D">
          <w:rPr>
            <w:rFonts w:cs="Times New Roman"/>
          </w:rPr>
          <w:delText>(Thorpe &amp; Kaye 2011)</w:delText>
        </w:r>
        <w:r w:rsidRPr="00063FF3" w:rsidDel="006B299D">
          <w:rPr>
            <w:rFonts w:cs="Times New Roman"/>
          </w:rPr>
          <w:fldChar w:fldCharType="end"/>
        </w:r>
        <w:r w:rsidRPr="00063FF3" w:rsidDel="006B299D">
          <w:delText xml:space="preserve"> and establishment</w:delText>
        </w:r>
        <w:r w:rsidRPr="00063FF3" w:rsidDel="006B299D">
          <w:rPr>
            <w:i/>
          </w:rPr>
          <w:delText xml:space="preserve"> </w:delText>
        </w:r>
        <w:r w:rsidRPr="00063FF3" w:rsidDel="006B299D">
          <w:delText xml:space="preserve">by seed is also very low, sometimes &lt;1%  </w:delText>
        </w:r>
        <w:r w:rsidRPr="00063FF3" w:rsidDel="006B299D">
          <w:fldChar w:fldCharType="begin"/>
        </w:r>
        <w:r w:rsidR="002D5BB7" w:rsidDel="006B299D">
          <w:delInstrText xml:space="preserve"> ADDIN ZOTERO_ITEM CSL_CITATION {"citationID":"18hi8j9ti7","properties":{"formattedCitation":"(Kaye &amp; Brandt 2005)","plainCitation":"(Kaye &amp; Brandt 2005)"},"citationItems":[{"id":285,"uris":["http://zotero.org/users/420444/items/7PFUXKK4"],"uri":["http://zotero.org/users/420444/items/7PFUXKK4"],"itemData":{"id":285,"type":"article-journal","title":"Seeding and transplanting rare Willamette Valley prairie plants for population restoration","container-title":"Unpublished technical report prepared for the Eugene District, USDI Bureau of Land Management","source":"Google Scholar","author":[{"family":"Kaye","given":"T.N."},{"family":"Brandt","given":"A."}],"issued":{"date-parts":[["2005"]]}}}],"schema":"https://github.com/citation-style-language/schema/raw/master/csl-citation.json"} </w:delInstrText>
        </w:r>
        <w:r w:rsidRPr="00063FF3" w:rsidDel="006B299D">
          <w:fldChar w:fldCharType="separate"/>
        </w:r>
        <w:r w:rsidR="00A1409D" w:rsidRPr="00A1409D" w:rsidDel="006B299D">
          <w:rPr>
            <w:rFonts w:cs="Times New Roman"/>
          </w:rPr>
          <w:delText>(Kaye &amp; Brandt 2005)</w:delText>
        </w:r>
        <w:r w:rsidRPr="00063FF3" w:rsidDel="006B299D">
          <w:rPr>
            <w:rFonts w:cs="Times New Roman"/>
          </w:rPr>
          <w:fldChar w:fldCharType="end"/>
        </w:r>
        <w:r w:rsidRPr="00063FF3" w:rsidDel="006B299D">
          <w:delText xml:space="preserve">.  Even so, actual establishment rates in our study sites may have been higher than we observed; seedlings and juvenile </w:delText>
        </w:r>
        <w:r w:rsidRPr="00063FF3" w:rsidDel="006B299D">
          <w:rPr>
            <w:i/>
          </w:rPr>
          <w:delText xml:space="preserve">E. decumbens </w:delText>
        </w:r>
        <w:r w:rsidRPr="00063FF3" w:rsidDel="006B299D">
          <w:delText xml:space="preserve">are very small and may easily be confused with young grasses or young </w:delText>
        </w:r>
        <w:r w:rsidRPr="00063FF3" w:rsidDel="006B299D">
          <w:rPr>
            <w:i/>
          </w:rPr>
          <w:delText>Plantago lanceolata</w:delText>
        </w:r>
        <w:r w:rsidRPr="00063FF3" w:rsidDel="006B299D">
          <w:delText xml:space="preserve">, both of which were abundant in our plots. However, our results are consistent with what others have found; this does not seem to be a species that is well suited to direct seeding. Transplants are the best option for reintroduction of this species </w:delText>
        </w:r>
        <w:r w:rsidRPr="00063FF3" w:rsidDel="006B299D">
          <w:fldChar w:fldCharType="begin"/>
        </w:r>
        <w:r w:rsidR="002D5BB7" w:rsidDel="006B299D">
          <w:delInstrText xml:space="preserve"> ADDIN ZOTERO_ITEM CSL_CITATION {"citationID":"1rh4r5inuu","properties":{"formattedCitation":"(Thorpe 2009)","plainCitation":"(Thorpe 2009)"},"citationItems":[{"id":207,"uris":["http://zotero.org/users/420444/items/5SNU2IZQ"],"uri":["http://zotero.org/users/420444/items/5SNU2IZQ"],"itemData":{"id":207,"type":"article-journal","title":"The good, the bad, and the ugly: Challenges in plant conservation in Oregon","container-title":"Native Plants Journal","page":"351–357","volume":"9","issue":"3","source":"Google Scholar","ISSN":"1548-4785","shortTitle":"The good, the bad, and the ugly","author":[{"family":"Thorpe","given":"A. S"}],"issued":{"date-parts":[["2009"]]}}}],"schema":"https://github.com/citation-style-language/schema/raw/master/csl-citation.json"} </w:delInstrText>
        </w:r>
        <w:r w:rsidRPr="00063FF3" w:rsidDel="006B299D">
          <w:fldChar w:fldCharType="separate"/>
        </w:r>
        <w:r w:rsidR="00A1409D" w:rsidRPr="00A1409D" w:rsidDel="006B299D">
          <w:rPr>
            <w:rFonts w:cs="Times New Roman"/>
          </w:rPr>
          <w:delText>(Thorpe 2009)</w:delText>
        </w:r>
        <w:r w:rsidRPr="00063FF3" w:rsidDel="006B299D">
          <w:rPr>
            <w:rFonts w:cs="Times New Roman"/>
          </w:rPr>
          <w:fldChar w:fldCharType="end"/>
        </w:r>
        <w:r w:rsidRPr="00063FF3" w:rsidDel="006B299D">
          <w:delText xml:space="preserve">.  </w:delText>
        </w:r>
      </w:del>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59" w:name="_Toc318116216"/>
      <w:r w:rsidRPr="00063FF3">
        <w:rPr>
          <w:rFonts w:eastAsiaTheme="majorEastAsia" w:cstheme="majorBidi"/>
          <w:bCs/>
          <w:i/>
          <w:u w:val="single"/>
        </w:rPr>
        <w:t>Biological relevance</w:t>
      </w:r>
      <w:bookmarkEnd w:id="59"/>
    </w:p>
    <w:p w:rsidR="00063FF3" w:rsidRPr="00063FF3" w:rsidRDefault="00063FF3" w:rsidP="005F0518">
      <w:r w:rsidRPr="00063FF3">
        <w:t xml:space="preserve">Although our results are suggestive statistically of positive or negative interactions with community components, some of the effects we observed were weak.  In our regression analysis, our strongest positive signals came from the indirect interaction of target species with grass in the form of litter depth. Other community factors such as cover by grasses, forbs and total cover had minor slopes (see for example Figure 8C). Though these slopes appear to be nearly flat in some cases, they still provide evidence that suggests a facilitative interaction between these community factors and the target species.  The winters of 2010 and 2011 were mild; they were wetter and cooler than the average for the Willamette Valley. If, as Callaway </w:t>
      </w:r>
      <w:ins w:id="60" w:author="Katie Jones" w:date="2015-02-15T15:55:00Z">
        <w:r w:rsidR="005F05B3">
          <w:rPr>
            <w:rFonts w:cs="Times New Roman"/>
          </w:rPr>
          <w:fldChar w:fldCharType="begin"/>
        </w:r>
      </w:ins>
      <w:r w:rsidR="00FE040C">
        <w:rPr>
          <w:rFonts w:cs="Times New Roman"/>
        </w:rPr>
        <w:instrText xml:space="preserve"> ADDIN ZOTERO_ITEM CSL_CITATION {"citationID":"2500d6p85h","properties":{"formattedCitation":"(1997)","plainCitation":"(1997)"},"citationItems":[{"id":3552,"uris":["http://zotero.org/users/1486521/items/Z4XUBD6C"],"uri":["http://zotero.org/users/1486521/items/Z4XUBD6C"],"itemData":{"id":3552,"type":"article-journal","title":"Positive interactions in plant communities and the individualistic-continuum concept","container-title":"Oecologia","page":"143–149","volume":"112","issue":"2","source":"Google Scholar","author":[{"family":"Callaway","given":"R.M."}],"issued":{"date-parts":[["1997"]]}},"suppress-author":true}],"schema":"https://github.com/citation-style-language/schema/raw/master/csl-citation.json"} </w:instrText>
      </w:r>
      <w:r w:rsidR="005F05B3">
        <w:rPr>
          <w:rFonts w:cs="Times New Roman"/>
        </w:rPr>
        <w:fldChar w:fldCharType="separate"/>
      </w:r>
      <w:ins w:id="61" w:author="Katie Jones" w:date="2015-02-15T15:55:00Z">
        <w:r w:rsidR="005F05B3" w:rsidRPr="005F05B3">
          <w:rPr>
            <w:rFonts w:cs="Times New Roman"/>
          </w:rPr>
          <w:t>(1997)</w:t>
        </w:r>
        <w:r w:rsidR="005F05B3">
          <w:rPr>
            <w:rFonts w:cs="Times New Roman"/>
          </w:rPr>
          <w:fldChar w:fldCharType="end"/>
        </w:r>
      </w:ins>
      <w:del w:id="62" w:author="Katie Jones" w:date="2015-02-15T15:53:00Z">
        <w:r w:rsidRPr="00063FF3" w:rsidDel="005F05B3">
          <w:fldChar w:fldCharType="begin"/>
        </w:r>
      </w:del>
      <w:del w:id="63" w:author="Katie Jones" w:date="2015-02-15T14:26:00Z">
        <w:r w:rsidR="002D5BB7" w:rsidDel="00D851B1">
          <w:delInstrText xml:space="preserve"> ADDIN ZOTERO_ITEM CSL_CITATION {"citationID":"2500d6p85h","properties":{"formattedCitation":"(1997)","plainCitation":"(1997)"},"citationItems":[{"id":69,"uris":["http://zotero.org/users/420444/items/Z4XUBD6C"],"uri":["http://zotero.org/users/420444/items/Z4XUBD6C"],"itemData":{"id":69,"type":"article-journal","title":"Positive interactions in plant communities and the individualistic-continuum concept","container-title":"Oecologia","page":"143–149","volume":"112","issue":"2","source":"Google Scholar","author":[{"family":"Callaway","given":"R.M."}],"issued":{"date-parts":[["1997"]]}},"suppress-author":true}],"schema":"https://github.com/citation-style-language/schema/raw/master/csl-citation.json"} </w:delInstrText>
        </w:r>
      </w:del>
      <w:del w:id="64" w:author="Katie Jones" w:date="2015-02-15T15:53:00Z">
        <w:r w:rsidRPr="00063FF3" w:rsidDel="005F05B3">
          <w:fldChar w:fldCharType="separate"/>
        </w:r>
      </w:del>
      <w:del w:id="65" w:author="Katie Jones" w:date="2015-02-15T15:41:00Z">
        <w:r w:rsidR="00A1409D" w:rsidRPr="00D2148D" w:rsidDel="00D2148D">
          <w:delText>(1997)</w:delText>
        </w:r>
      </w:del>
      <w:del w:id="66" w:author="Katie Jones" w:date="2015-02-15T15:53:00Z">
        <w:r w:rsidRPr="00063FF3" w:rsidDel="005F05B3">
          <w:rPr>
            <w:rFonts w:cs="Times New Roman"/>
          </w:rPr>
          <w:fldChar w:fldCharType="end"/>
        </w:r>
      </w:del>
      <w:r w:rsidRPr="00063FF3">
        <w:t xml:space="preserve"> </w:t>
      </w:r>
      <w:r w:rsidRPr="00063FF3">
        <w:lastRenderedPageBreak/>
        <w:t xml:space="preserve">posits, facilitative effects increase as abiotic stress increases, we’d expect the positive interactions we observed to be even stronger in warmer, drier years. </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67" w:name="_Toc318116217"/>
      <w:r w:rsidRPr="00063FF3">
        <w:rPr>
          <w:rFonts w:eastAsiaTheme="majorEastAsia" w:cstheme="majorBidi"/>
          <w:bCs/>
          <w:i/>
          <w:u w:val="single"/>
        </w:rPr>
        <w:t>Implications for Management</w:t>
      </w:r>
      <w:bookmarkEnd w:id="67"/>
    </w:p>
    <w:p w:rsidR="00063FF3" w:rsidRPr="00063FF3" w:rsidRDefault="00063FF3" w:rsidP="005D0C14">
      <w:r w:rsidRPr="00063FF3">
        <w:t xml:space="preserve">Unfortunately, there is no panacea or universal prescription for ecosystem restoration.  Effective restoration strategies must be goal driven </w:t>
      </w:r>
      <w:ins w:id="68" w:author="Katie Jones" w:date="2015-02-15T15:55:00Z">
        <w:r w:rsidR="005F05B3">
          <w:rPr>
            <w:rFonts w:cs="Times New Roman"/>
          </w:rPr>
          <w:fldChar w:fldCharType="begin"/>
        </w:r>
      </w:ins>
      <w:r w:rsidR="00FE040C">
        <w:rPr>
          <w:rFonts w:cs="Times New Roman"/>
        </w:rPr>
        <w:instrText xml:space="preserve"> ADDIN ZOTERO_ITEM CSL_CITATION {"citationID":"2e5sgfbqml","properties":{"formattedCitation":"(Zedler 2005)","plainCitation":"(Zedler 2005)"},"citationItems":[{"id":3493,"uris":["http://zotero.org/users/1486521/items/SVTMQFTG"],"uri":["http://zotero.org/users/1486521/items/SVTMQFTG"],"itemData":{"id":3493,"type":"article-journal","title":"Ecological restoration: guidance from theory","container-title":"San Francisco Estuary and Watershed Science","volume":"3","issue":"2","source":"Google Scholar","shortTitle":"Ecological restoration","author":[{"family":"Zedler","given":"J."}],"issued":{"date-parts":[["2005"]]}}}],"schema":"https://github.com/citation-style-language/schema/raw/master/csl-citation.json"} </w:instrText>
      </w:r>
      <w:r w:rsidR="005F05B3">
        <w:rPr>
          <w:rFonts w:cs="Times New Roman"/>
        </w:rPr>
        <w:fldChar w:fldCharType="separate"/>
      </w:r>
      <w:ins w:id="69" w:author="Katie Jones" w:date="2015-02-15T15:55:00Z">
        <w:r w:rsidR="005F05B3" w:rsidRPr="005F05B3">
          <w:rPr>
            <w:rFonts w:cs="Times New Roman"/>
          </w:rPr>
          <w:t>(Zedler 2005)</w:t>
        </w:r>
        <w:r w:rsidR="005F05B3">
          <w:rPr>
            <w:rFonts w:cs="Times New Roman"/>
          </w:rPr>
          <w:fldChar w:fldCharType="end"/>
        </w:r>
      </w:ins>
      <w:del w:id="70" w:author="Katie Jones" w:date="2015-02-15T15:53:00Z">
        <w:r w:rsidRPr="00063FF3" w:rsidDel="005F05B3">
          <w:fldChar w:fldCharType="begin"/>
        </w:r>
      </w:del>
      <w:del w:id="71" w:author="Katie Jones" w:date="2015-02-15T14:26:00Z">
        <w:r w:rsidR="002D5BB7" w:rsidDel="00D851B1">
          <w:delInstrText xml:space="preserve"> ADDIN ZOTERO_ITEM CSL_CITATION {"citationID":"2e5sgfbqml","properties":{"formattedCitation":"(Zedler 2005)","plainCitation":"(Zedler 2005)"},"citationItems":[{"id":208,"uris":["http://zotero.org/users/420444/items/SVTMQFTG"],"uri":["http://zotero.org/users/420444/items/SVTMQFTG"],"itemData":{"id":208,"type":"article-journal","title":"Ecological restoration: guidance from theory","container-title":"San Francisco Estuary and Watershed Science","volume":"3","issue":"2","source":"Google Scholar","shortTitle":"Ecological restoration","author":[{"family":"Zedler","given":"J."}],"issued":{"date-parts":[["2005"]]}}}],"schema":"https://github.com/citation-style-language/schema/raw/master/csl-citation.json"} </w:delInstrText>
        </w:r>
      </w:del>
      <w:del w:id="72" w:author="Katie Jones" w:date="2015-02-15T15:53:00Z">
        <w:r w:rsidRPr="00063FF3" w:rsidDel="005F05B3">
          <w:fldChar w:fldCharType="separate"/>
        </w:r>
      </w:del>
      <w:del w:id="73" w:author="Katie Jones" w:date="2015-02-15T15:41:00Z">
        <w:r w:rsidR="00A1409D" w:rsidRPr="00D2148D" w:rsidDel="00D2148D">
          <w:delText>(Zedler 2005)</w:delText>
        </w:r>
      </w:del>
      <w:del w:id="74" w:author="Katie Jones" w:date="2015-02-15T15:53:00Z">
        <w:r w:rsidRPr="00063FF3" w:rsidDel="005F05B3">
          <w:rPr>
            <w:rFonts w:cs="Times New Roman"/>
          </w:rPr>
          <w:fldChar w:fldCharType="end"/>
        </w:r>
      </w:del>
      <w:r w:rsidRPr="00063FF3">
        <w:rPr>
          <w:rFonts w:cs="Times New Roman"/>
        </w:rPr>
        <w:t xml:space="preserve">, therefore strategies must differ depending on the scale </w:t>
      </w:r>
      <w:del w:id="75" w:author="Katie Jones" w:date="2016-03-23T21:44:00Z">
        <w:r w:rsidRPr="00063FF3" w:rsidDel="006F189A">
          <w:rPr>
            <w:rFonts w:cs="Times New Roman"/>
          </w:rPr>
          <w:delText xml:space="preserve">(species or community level) </w:delText>
        </w:r>
      </w:del>
      <w:r w:rsidRPr="00063FF3">
        <w:rPr>
          <w:rFonts w:cs="Times New Roman"/>
        </w:rPr>
        <w:t>at which managers are working</w:t>
      </w:r>
      <w:r w:rsidRPr="00063FF3">
        <w:t xml:space="preserve">.  In the case of target species augmentation or reintroduction, the management strategy needs to be tailored to the individual species.  In stressful sites, for medium to large-seeded perennial forbs that we tested, </w:t>
      </w:r>
      <w:r w:rsidRPr="00063FF3">
        <w:rPr>
          <w:i/>
        </w:rPr>
        <w:t xml:space="preserve">Lupinus </w:t>
      </w:r>
      <w:r w:rsidRPr="00063FF3">
        <w:t xml:space="preserve">and </w:t>
      </w:r>
      <w:r w:rsidRPr="00063FF3">
        <w:rPr>
          <w:i/>
        </w:rPr>
        <w:t>Sidalcea</w:t>
      </w:r>
      <w:r w:rsidRPr="00063FF3">
        <w:t xml:space="preserve"> seeding should occur prior to removal of undesirable grass species or after successful establishment of native grasses.  Since litter from grasses appears to enhance establishment of these species, we recommend leaving existing litter in place until a couple years after seeding.  Mowing to control tall invasive grasses may be implemented if cut material is left on the ground.  Targeted removal of invasive grasses should wait until target restoration species are established unless litter addition is included in the management activities.  Though removal of invasive grasses may be postponed, it appears that it is a necessary step at some point to establish sustainable populations. </w:t>
      </w:r>
    </w:p>
    <w:p w:rsidR="00063FF3" w:rsidRPr="00063FF3" w:rsidRDefault="00063FF3" w:rsidP="005F0518">
      <w:r w:rsidRPr="00063FF3">
        <w:tab/>
      </w:r>
      <w:r w:rsidR="000551E6">
        <w:tab/>
      </w:r>
      <w:r w:rsidRPr="00063FF3">
        <w:t xml:space="preserve">Seeding may not be the ideal method for introducing </w:t>
      </w:r>
      <w:r w:rsidRPr="00063FF3">
        <w:rPr>
          <w:i/>
        </w:rPr>
        <w:t>Iris tenax</w:t>
      </w:r>
      <w:r w:rsidRPr="00063FF3">
        <w:t>; managers should consider greenhouse propagation and transplanting of this species.</w:t>
      </w:r>
    </w:p>
    <w:p w:rsidR="00063FF3" w:rsidRPr="00063FF3" w:rsidRDefault="000551E6" w:rsidP="00CF27C7">
      <w:r>
        <w:tab/>
      </w:r>
      <w:r w:rsidR="00063FF3" w:rsidRPr="00063FF3">
        <w:t xml:space="preserve">Disturbance by moles which dig up, eat, or bury seedlings was the strongest single factor that limited establishment of </w:t>
      </w:r>
      <w:r w:rsidR="00063FF3" w:rsidRPr="00063FF3">
        <w:rPr>
          <w:i/>
        </w:rPr>
        <w:t>Lupinus</w:t>
      </w:r>
      <w:r w:rsidR="00063FF3" w:rsidRPr="00063FF3">
        <w:t xml:space="preserve"> and </w:t>
      </w:r>
      <w:r w:rsidR="00063FF3" w:rsidRPr="00063FF3">
        <w:rPr>
          <w:i/>
        </w:rPr>
        <w:t>Sidalcea</w:t>
      </w:r>
      <w:r w:rsidR="00063FF3" w:rsidRPr="00063FF3">
        <w:t xml:space="preserve">.  We recommend managers survey restoration sites for burrowing rodents prior to reintroduction. If rodent populations are high, it would be wise to take steps to mitigate the detrimental effects of herbivory and soil disruption that these mammals have on establishing seedlings; rodent </w:t>
      </w:r>
      <w:proofErr w:type="spellStart"/>
      <w:r w:rsidR="00063FF3" w:rsidRPr="00063FF3">
        <w:t>exclosures</w:t>
      </w:r>
      <w:proofErr w:type="spellEnd"/>
      <w:r w:rsidR="00063FF3" w:rsidRPr="00063FF3">
        <w:t xml:space="preserve">, removal of rodents, </w:t>
      </w:r>
      <w:r w:rsidR="00E50157">
        <w:t xml:space="preserve">increased </w:t>
      </w:r>
      <w:r w:rsidR="00E50157">
        <w:lastRenderedPageBreak/>
        <w:t xml:space="preserve">seeding rates, </w:t>
      </w:r>
      <w:r w:rsidR="00063FF3" w:rsidRPr="00063FF3">
        <w:t xml:space="preserve">or preferentially selecting sites with lower abundance of moles may increase the chances of success.  </w:t>
      </w:r>
    </w:p>
    <w:p w:rsidR="00063FF3" w:rsidRPr="00063FF3" w:rsidRDefault="00063FF3" w:rsidP="005F0518">
      <w:r w:rsidRPr="00063FF3">
        <w:t>Plant reintroduction will be more successful by taking the time to characterize the stress environment of restoration sites and developing reintroduction strategies that work with the unique conditions of the site and the individual requirements of the species to capitalize on interactions between plant functional groups.</w:t>
      </w:r>
    </w:p>
    <w:p w:rsidR="002D5BB7" w:rsidRDefault="002D5BB7" w:rsidP="005F0518">
      <w:pPr>
        <w:keepNext/>
        <w:keepLines/>
        <w:numPr>
          <w:ilvl w:val="1"/>
          <w:numId w:val="0"/>
        </w:numPr>
        <w:spacing w:before="360"/>
        <w:outlineLvl w:val="1"/>
        <w:rPr>
          <w:ins w:id="76" w:author="Tom" w:date="2015-02-02T12:01:00Z"/>
          <w:rFonts w:eastAsiaTheme="majorEastAsia" w:cstheme="majorBidi"/>
          <w:b/>
          <w:bCs/>
          <w:szCs w:val="28"/>
        </w:rPr>
      </w:pPr>
      <w:bookmarkStart w:id="77" w:name="_Toc318116218"/>
      <w:r>
        <w:rPr>
          <w:rFonts w:eastAsiaTheme="majorEastAsia" w:cstheme="majorBidi"/>
          <w:b/>
          <w:bCs/>
          <w:szCs w:val="28"/>
        </w:rPr>
        <w:t>Acknowledg</w:t>
      </w:r>
      <w:del w:id="78" w:author="Tom" w:date="2015-02-02T12:01:00Z">
        <w:r w:rsidDel="00B42367">
          <w:rPr>
            <w:rFonts w:eastAsiaTheme="majorEastAsia" w:cstheme="majorBidi"/>
            <w:b/>
            <w:bCs/>
            <w:szCs w:val="28"/>
          </w:rPr>
          <w:delText>e</w:delText>
        </w:r>
      </w:del>
      <w:r>
        <w:rPr>
          <w:rFonts w:eastAsiaTheme="majorEastAsia" w:cstheme="majorBidi"/>
          <w:b/>
          <w:bCs/>
          <w:szCs w:val="28"/>
        </w:rPr>
        <w:t>ments</w:t>
      </w:r>
    </w:p>
    <w:p w:rsidR="00B42367" w:rsidRPr="00B42367" w:rsidRDefault="00B42367">
      <w:pPr>
        <w:pStyle w:val="ListParagraph"/>
        <w:keepNext/>
        <w:keepLines/>
        <w:numPr>
          <w:ilvl w:val="0"/>
          <w:numId w:val="37"/>
        </w:numPr>
        <w:spacing w:before="360"/>
        <w:outlineLvl w:val="1"/>
        <w:rPr>
          <w:ins w:id="79" w:author="Tom" w:date="2015-02-02T12:02:00Z"/>
          <w:rFonts w:eastAsiaTheme="majorEastAsia" w:cstheme="majorBidi"/>
          <w:bCs/>
          <w:szCs w:val="28"/>
          <w:rPrChange w:id="80" w:author="Tom" w:date="2015-02-02T12:03:00Z">
            <w:rPr>
              <w:ins w:id="81" w:author="Tom" w:date="2015-02-02T12:02:00Z"/>
            </w:rPr>
          </w:rPrChange>
        </w:rPr>
        <w:pPrChange w:id="82" w:author="Tom" w:date="2015-02-02T12:02:00Z">
          <w:pPr>
            <w:keepNext/>
            <w:keepLines/>
            <w:numPr>
              <w:ilvl w:val="1"/>
            </w:numPr>
            <w:spacing w:before="360"/>
            <w:ind w:firstLine="0"/>
            <w:outlineLvl w:val="1"/>
          </w:pPr>
        </w:pPrChange>
      </w:pPr>
      <w:ins w:id="83" w:author="Tom" w:date="2015-02-02T12:01:00Z">
        <w:r w:rsidRPr="00B42367">
          <w:rPr>
            <w:rFonts w:eastAsiaTheme="majorEastAsia" w:cstheme="majorBidi"/>
            <w:bCs/>
            <w:szCs w:val="28"/>
            <w:rPrChange w:id="84" w:author="Tom" w:date="2015-02-02T12:03:00Z">
              <w:rPr/>
            </w:rPrChange>
          </w:rPr>
          <w:t xml:space="preserve">USFWS Willamette Valley Refuge Complex.  </w:t>
        </w:r>
      </w:ins>
    </w:p>
    <w:p w:rsidR="00B42367" w:rsidRPr="00B42367" w:rsidRDefault="00B42367">
      <w:pPr>
        <w:pStyle w:val="ListParagraph"/>
        <w:keepNext/>
        <w:keepLines/>
        <w:numPr>
          <w:ilvl w:val="0"/>
          <w:numId w:val="37"/>
        </w:numPr>
        <w:spacing w:before="360"/>
        <w:outlineLvl w:val="1"/>
        <w:rPr>
          <w:ins w:id="85" w:author="Tom" w:date="2015-02-02T12:02:00Z"/>
          <w:rFonts w:eastAsiaTheme="majorEastAsia" w:cstheme="majorBidi"/>
          <w:bCs/>
          <w:szCs w:val="28"/>
          <w:rPrChange w:id="86" w:author="Tom" w:date="2015-02-02T12:03:00Z">
            <w:rPr>
              <w:ins w:id="87" w:author="Tom" w:date="2015-02-02T12:02:00Z"/>
            </w:rPr>
          </w:rPrChange>
        </w:rPr>
        <w:pPrChange w:id="88" w:author="Tom" w:date="2015-02-02T12:02:00Z">
          <w:pPr>
            <w:keepNext/>
            <w:keepLines/>
            <w:numPr>
              <w:ilvl w:val="1"/>
            </w:numPr>
            <w:spacing w:before="360"/>
            <w:ind w:firstLine="0"/>
            <w:outlineLvl w:val="1"/>
          </w:pPr>
        </w:pPrChange>
      </w:pPr>
      <w:ins w:id="89" w:author="Tom" w:date="2015-02-02T12:01:00Z">
        <w:r w:rsidRPr="00B42367">
          <w:rPr>
            <w:rFonts w:eastAsiaTheme="majorEastAsia" w:cstheme="majorBidi"/>
            <w:bCs/>
            <w:szCs w:val="28"/>
            <w:rPrChange w:id="90" w:author="Tom" w:date="2015-02-02T12:03:00Z">
              <w:rPr/>
            </w:rPrChange>
          </w:rPr>
          <w:t xml:space="preserve">Funding from USFWS for CALE research.  </w:t>
        </w:r>
      </w:ins>
    </w:p>
    <w:p w:rsidR="00B42367" w:rsidRPr="00B42367" w:rsidRDefault="00B42367">
      <w:pPr>
        <w:pStyle w:val="ListParagraph"/>
        <w:keepNext/>
        <w:keepLines/>
        <w:numPr>
          <w:ilvl w:val="0"/>
          <w:numId w:val="37"/>
        </w:numPr>
        <w:spacing w:before="360"/>
        <w:outlineLvl w:val="1"/>
        <w:rPr>
          <w:ins w:id="91" w:author="Tom" w:date="2015-02-02T12:02:00Z"/>
          <w:rFonts w:eastAsiaTheme="majorEastAsia" w:cstheme="majorBidi"/>
          <w:bCs/>
          <w:szCs w:val="28"/>
          <w:rPrChange w:id="92" w:author="Tom" w:date="2015-02-02T12:03:00Z">
            <w:rPr>
              <w:ins w:id="93" w:author="Tom" w:date="2015-02-02T12:02:00Z"/>
              <w:rFonts w:eastAsiaTheme="majorEastAsia" w:cstheme="majorBidi"/>
              <w:b/>
              <w:bCs/>
              <w:szCs w:val="28"/>
            </w:rPr>
          </w:rPrChange>
        </w:rPr>
        <w:pPrChange w:id="94" w:author="Tom" w:date="2015-02-02T12:02:00Z">
          <w:pPr>
            <w:keepNext/>
            <w:keepLines/>
            <w:numPr>
              <w:ilvl w:val="1"/>
            </w:numPr>
            <w:spacing w:before="360"/>
            <w:ind w:firstLine="0"/>
            <w:outlineLvl w:val="1"/>
          </w:pPr>
        </w:pPrChange>
      </w:pPr>
      <w:ins w:id="95" w:author="Tom" w:date="2015-02-02T12:01:00Z">
        <w:r w:rsidRPr="00B42367">
          <w:rPr>
            <w:rFonts w:eastAsiaTheme="majorEastAsia" w:cstheme="majorBidi"/>
            <w:bCs/>
            <w:szCs w:val="28"/>
            <w:rPrChange w:id="96" w:author="Tom" w:date="2015-02-02T12:03:00Z">
              <w:rPr/>
            </w:rPrChange>
          </w:rPr>
          <w:t xml:space="preserve">Oregon State University.  </w:t>
        </w:r>
      </w:ins>
    </w:p>
    <w:p w:rsidR="00B42367" w:rsidRPr="00B42367" w:rsidRDefault="00B42367">
      <w:pPr>
        <w:pStyle w:val="ListParagraph"/>
        <w:keepNext/>
        <w:keepLines/>
        <w:numPr>
          <w:ilvl w:val="0"/>
          <w:numId w:val="37"/>
        </w:numPr>
        <w:spacing w:before="360"/>
        <w:outlineLvl w:val="1"/>
        <w:rPr>
          <w:ins w:id="97" w:author="Tom" w:date="2015-02-02T12:02:00Z"/>
          <w:rFonts w:eastAsiaTheme="majorEastAsia" w:cstheme="majorBidi"/>
          <w:bCs/>
          <w:szCs w:val="28"/>
          <w:rPrChange w:id="98" w:author="Tom" w:date="2015-02-02T12:03:00Z">
            <w:rPr>
              <w:ins w:id="99" w:author="Tom" w:date="2015-02-02T12:02:00Z"/>
              <w:rFonts w:eastAsiaTheme="majorEastAsia" w:cstheme="majorBidi"/>
              <w:b/>
              <w:bCs/>
              <w:szCs w:val="28"/>
            </w:rPr>
          </w:rPrChange>
        </w:rPr>
        <w:pPrChange w:id="100" w:author="Tom" w:date="2015-02-02T12:02:00Z">
          <w:pPr>
            <w:keepNext/>
            <w:keepLines/>
            <w:numPr>
              <w:ilvl w:val="1"/>
            </w:numPr>
            <w:spacing w:before="360"/>
            <w:ind w:firstLine="0"/>
            <w:outlineLvl w:val="1"/>
          </w:pPr>
        </w:pPrChange>
      </w:pPr>
      <w:ins w:id="101" w:author="Tom" w:date="2015-02-02T12:02:00Z">
        <w:r w:rsidRPr="00B42367">
          <w:rPr>
            <w:rFonts w:eastAsiaTheme="majorEastAsia" w:cstheme="majorBidi"/>
            <w:bCs/>
            <w:szCs w:val="28"/>
            <w:rPrChange w:id="102" w:author="Tom" w:date="2015-02-02T12:03:00Z">
              <w:rPr>
                <w:rFonts w:eastAsiaTheme="majorEastAsia" w:cstheme="majorBidi"/>
                <w:b/>
                <w:bCs/>
                <w:szCs w:val="28"/>
              </w:rPr>
            </w:rPrChange>
          </w:rPr>
          <w:t>IAE</w:t>
        </w:r>
      </w:ins>
    </w:p>
    <w:p w:rsidR="00B42367" w:rsidRPr="00B42367" w:rsidRDefault="00B42367">
      <w:pPr>
        <w:pStyle w:val="ListParagraph"/>
        <w:keepNext/>
        <w:keepLines/>
        <w:numPr>
          <w:ilvl w:val="0"/>
          <w:numId w:val="37"/>
        </w:numPr>
        <w:spacing w:before="360"/>
        <w:outlineLvl w:val="1"/>
        <w:rPr>
          <w:ins w:id="103" w:author="Tom" w:date="2015-02-02T12:02:00Z"/>
          <w:rFonts w:eastAsiaTheme="majorEastAsia" w:cstheme="majorBidi"/>
          <w:bCs/>
          <w:szCs w:val="28"/>
          <w:rPrChange w:id="104" w:author="Tom" w:date="2015-02-02T12:03:00Z">
            <w:rPr>
              <w:ins w:id="105" w:author="Tom" w:date="2015-02-02T12:02:00Z"/>
              <w:rFonts w:eastAsiaTheme="majorEastAsia" w:cstheme="majorBidi"/>
              <w:b/>
              <w:bCs/>
              <w:szCs w:val="28"/>
            </w:rPr>
          </w:rPrChange>
        </w:rPr>
        <w:pPrChange w:id="106" w:author="Tom" w:date="2015-02-02T12:02:00Z">
          <w:pPr>
            <w:keepNext/>
            <w:keepLines/>
            <w:numPr>
              <w:ilvl w:val="1"/>
            </w:numPr>
            <w:spacing w:before="360"/>
            <w:ind w:firstLine="0"/>
            <w:outlineLvl w:val="1"/>
          </w:pPr>
        </w:pPrChange>
      </w:pPr>
      <w:ins w:id="107" w:author="Tom" w:date="2015-02-02T12:02:00Z">
        <w:r w:rsidRPr="00B42367">
          <w:rPr>
            <w:rFonts w:eastAsiaTheme="majorEastAsia" w:cstheme="majorBidi"/>
            <w:bCs/>
            <w:szCs w:val="28"/>
            <w:rPrChange w:id="108" w:author="Tom" w:date="2015-02-02T12:03:00Z">
              <w:rPr>
                <w:rFonts w:eastAsiaTheme="majorEastAsia" w:cstheme="majorBidi"/>
                <w:b/>
                <w:bCs/>
                <w:szCs w:val="28"/>
              </w:rPr>
            </w:rPrChange>
          </w:rPr>
          <w:t>Committee members who commented on the MS.</w:t>
        </w:r>
      </w:ins>
    </w:p>
    <w:p w:rsidR="00B42367" w:rsidRPr="00B42367" w:rsidRDefault="00B42367">
      <w:pPr>
        <w:pStyle w:val="ListParagraph"/>
        <w:keepNext/>
        <w:keepLines/>
        <w:numPr>
          <w:ilvl w:val="0"/>
          <w:numId w:val="37"/>
        </w:numPr>
        <w:spacing w:before="360"/>
        <w:outlineLvl w:val="1"/>
        <w:rPr>
          <w:ins w:id="109" w:author="Tom" w:date="2015-02-02T12:02:00Z"/>
          <w:rFonts w:eastAsiaTheme="majorEastAsia" w:cstheme="majorBidi"/>
          <w:bCs/>
          <w:szCs w:val="28"/>
          <w:rPrChange w:id="110" w:author="Tom" w:date="2015-02-02T12:03:00Z">
            <w:rPr>
              <w:ins w:id="111" w:author="Tom" w:date="2015-02-02T12:02:00Z"/>
              <w:rFonts w:eastAsiaTheme="majorEastAsia" w:cstheme="majorBidi"/>
              <w:b/>
              <w:bCs/>
              <w:szCs w:val="28"/>
            </w:rPr>
          </w:rPrChange>
        </w:rPr>
        <w:pPrChange w:id="112" w:author="Tom" w:date="2015-02-02T12:02:00Z">
          <w:pPr>
            <w:keepNext/>
            <w:keepLines/>
            <w:numPr>
              <w:ilvl w:val="1"/>
            </w:numPr>
            <w:spacing w:before="360"/>
            <w:ind w:firstLine="0"/>
            <w:outlineLvl w:val="1"/>
          </w:pPr>
        </w:pPrChange>
      </w:pPr>
      <w:ins w:id="113" w:author="Tom" w:date="2015-02-02T12:02:00Z">
        <w:r w:rsidRPr="00B42367">
          <w:rPr>
            <w:rFonts w:eastAsiaTheme="majorEastAsia" w:cstheme="majorBidi"/>
            <w:bCs/>
            <w:szCs w:val="28"/>
            <w:rPrChange w:id="114" w:author="Tom" w:date="2015-02-02T12:03:00Z">
              <w:rPr>
                <w:rFonts w:eastAsiaTheme="majorEastAsia" w:cstheme="majorBidi"/>
                <w:b/>
                <w:bCs/>
                <w:szCs w:val="28"/>
              </w:rPr>
            </w:rPrChange>
          </w:rPr>
          <w:t>Companies or individuals who provided the seeds.</w:t>
        </w:r>
      </w:ins>
    </w:p>
    <w:p w:rsidR="00B42367" w:rsidRPr="00B42367" w:rsidRDefault="00B42367">
      <w:pPr>
        <w:pStyle w:val="ListParagraph"/>
        <w:keepNext/>
        <w:keepLines/>
        <w:numPr>
          <w:ilvl w:val="0"/>
          <w:numId w:val="37"/>
        </w:numPr>
        <w:spacing w:before="360"/>
        <w:outlineLvl w:val="1"/>
        <w:rPr>
          <w:ins w:id="115" w:author="Tom" w:date="2015-02-02T12:03:00Z"/>
          <w:rFonts w:eastAsiaTheme="majorEastAsia" w:cstheme="majorBidi"/>
          <w:bCs/>
          <w:szCs w:val="28"/>
          <w:rPrChange w:id="116" w:author="Tom" w:date="2015-02-02T12:03:00Z">
            <w:rPr>
              <w:ins w:id="117" w:author="Tom" w:date="2015-02-02T12:03:00Z"/>
              <w:rFonts w:eastAsiaTheme="majorEastAsia" w:cstheme="majorBidi"/>
              <w:b/>
              <w:bCs/>
              <w:szCs w:val="28"/>
            </w:rPr>
          </w:rPrChange>
        </w:rPr>
        <w:pPrChange w:id="118" w:author="Tom" w:date="2015-02-02T12:02:00Z">
          <w:pPr>
            <w:keepNext/>
            <w:keepLines/>
            <w:numPr>
              <w:ilvl w:val="1"/>
            </w:numPr>
            <w:spacing w:before="360"/>
            <w:ind w:firstLine="0"/>
            <w:outlineLvl w:val="1"/>
          </w:pPr>
        </w:pPrChange>
      </w:pPr>
      <w:ins w:id="119" w:author="Tom" w:date="2015-02-02T12:03:00Z">
        <w:r w:rsidRPr="00B42367">
          <w:rPr>
            <w:rFonts w:eastAsiaTheme="majorEastAsia" w:cstheme="majorBidi"/>
            <w:bCs/>
            <w:szCs w:val="28"/>
            <w:rPrChange w:id="120" w:author="Tom" w:date="2015-02-02T12:03:00Z">
              <w:rPr>
                <w:rFonts w:eastAsiaTheme="majorEastAsia" w:cstheme="majorBidi"/>
                <w:b/>
                <w:bCs/>
                <w:szCs w:val="28"/>
              </w:rPr>
            </w:rPrChange>
          </w:rPr>
          <w:t>Stats help?</w:t>
        </w:r>
      </w:ins>
    </w:p>
    <w:p w:rsidR="00B42367" w:rsidRPr="00B42367" w:rsidRDefault="00B42367">
      <w:pPr>
        <w:pStyle w:val="ListParagraph"/>
        <w:keepNext/>
        <w:keepLines/>
        <w:numPr>
          <w:ilvl w:val="0"/>
          <w:numId w:val="37"/>
        </w:numPr>
        <w:spacing w:before="360"/>
        <w:outlineLvl w:val="1"/>
        <w:rPr>
          <w:rFonts w:eastAsiaTheme="majorEastAsia" w:cstheme="majorBidi"/>
          <w:bCs/>
          <w:szCs w:val="28"/>
          <w:rPrChange w:id="121" w:author="Tom" w:date="2015-02-02T12:03:00Z">
            <w:rPr/>
          </w:rPrChange>
        </w:rPr>
        <w:pPrChange w:id="122" w:author="Tom" w:date="2015-02-02T12:02:00Z">
          <w:pPr>
            <w:keepNext/>
            <w:keepLines/>
            <w:numPr>
              <w:ilvl w:val="1"/>
            </w:numPr>
            <w:spacing w:before="360"/>
            <w:ind w:firstLine="0"/>
            <w:outlineLvl w:val="1"/>
          </w:pPr>
        </w:pPrChange>
      </w:pPr>
      <w:ins w:id="123" w:author="Tom" w:date="2015-02-02T12:03:00Z">
        <w:r w:rsidRPr="00B42367">
          <w:rPr>
            <w:rFonts w:eastAsiaTheme="majorEastAsia" w:cstheme="majorBidi"/>
            <w:bCs/>
            <w:szCs w:val="28"/>
            <w:rPrChange w:id="124" w:author="Tom" w:date="2015-02-02T12:03:00Z">
              <w:rPr>
                <w:rFonts w:eastAsiaTheme="majorEastAsia" w:cstheme="majorBidi"/>
                <w:b/>
                <w:bCs/>
                <w:szCs w:val="28"/>
              </w:rPr>
            </w:rPrChange>
          </w:rPr>
          <w:t>Volunteers who helped in the field.</w:t>
        </w:r>
      </w:ins>
    </w:p>
    <w:p w:rsidR="002D5BB7" w:rsidRDefault="002D5BB7" w:rsidP="005F0518">
      <w:pPr>
        <w:keepNext/>
        <w:keepLines/>
        <w:numPr>
          <w:ilvl w:val="1"/>
          <w:numId w:val="0"/>
        </w:numPr>
        <w:spacing w:before="360"/>
        <w:outlineLvl w:val="1"/>
        <w:rPr>
          <w:rFonts w:eastAsiaTheme="majorEastAsia" w:cstheme="majorBidi"/>
          <w:b/>
          <w:bCs/>
          <w:szCs w:val="28"/>
        </w:rPr>
      </w:pPr>
      <w:r>
        <w:rPr>
          <w:rFonts w:eastAsiaTheme="majorEastAsia" w:cstheme="majorBidi"/>
          <w:b/>
          <w:bCs/>
          <w:szCs w:val="28"/>
        </w:rPr>
        <w:t>Data Accessibility</w:t>
      </w:r>
    </w:p>
    <w:p w:rsidR="00063FF3" w:rsidRDefault="00063FF3" w:rsidP="005F0518">
      <w:pPr>
        <w:keepNext/>
        <w:keepLines/>
        <w:numPr>
          <w:ilvl w:val="1"/>
          <w:numId w:val="0"/>
        </w:numPr>
        <w:spacing w:before="360"/>
        <w:outlineLvl w:val="1"/>
        <w:rPr>
          <w:rFonts w:eastAsiaTheme="majorEastAsia" w:cstheme="majorBidi"/>
          <w:b/>
          <w:bCs/>
          <w:szCs w:val="28"/>
        </w:rPr>
      </w:pPr>
      <w:r w:rsidRPr="00063FF3">
        <w:rPr>
          <w:rFonts w:eastAsiaTheme="majorEastAsia" w:cstheme="majorBidi"/>
          <w:b/>
          <w:bCs/>
          <w:szCs w:val="28"/>
        </w:rPr>
        <w:t>References</w:t>
      </w:r>
      <w:bookmarkEnd w:id="77"/>
    </w:p>
    <w:bookmarkStart w:id="125" w:name="_GoBack"/>
    <w:bookmarkEnd w:id="125"/>
    <w:p w:rsidR="00174355" w:rsidRDefault="005B2F9E" w:rsidP="00174355">
      <w:pPr>
        <w:pStyle w:val="Bibliography"/>
      </w:pPr>
      <w:ins w:id="126" w:author="Katie Jones" w:date="2015-02-15T16:26:00Z">
        <w:r>
          <w:rPr>
            <w:rFonts w:eastAsiaTheme="majorEastAsia" w:cstheme="majorBidi"/>
            <w:b/>
            <w:bCs/>
            <w:szCs w:val="28"/>
          </w:rPr>
          <w:fldChar w:fldCharType="begin"/>
        </w:r>
      </w:ins>
      <w:r w:rsidR="00174355">
        <w:rPr>
          <w:rFonts w:eastAsiaTheme="majorEastAsia" w:cstheme="majorBidi"/>
          <w:b/>
          <w:bCs/>
          <w:szCs w:val="28"/>
        </w:rPr>
        <w:instrText xml:space="preserve"> ADDIN ZOTERO_BIBL {"custom":[]} CSL_BIBLIOGRAPHY </w:instrText>
      </w:r>
      <w:r>
        <w:rPr>
          <w:rFonts w:eastAsiaTheme="majorEastAsia" w:cstheme="majorBidi"/>
          <w:b/>
          <w:bCs/>
          <w:szCs w:val="28"/>
        </w:rPr>
        <w:fldChar w:fldCharType="separate"/>
      </w:r>
      <w:proofErr w:type="gramStart"/>
      <w:r w:rsidR="00174355">
        <w:t xml:space="preserve">Altman, B., Hayes, M., Janes, S. &amp; Forbes, R. (2001) Wildlife of </w:t>
      </w:r>
      <w:proofErr w:type="spellStart"/>
      <w:r w:rsidR="00174355">
        <w:t>westside</w:t>
      </w:r>
      <w:proofErr w:type="spellEnd"/>
      <w:r w:rsidR="00174355">
        <w:t xml:space="preserve"> grassland and chaparral habitats.</w:t>
      </w:r>
      <w:proofErr w:type="gramEnd"/>
      <w:r w:rsidR="00174355">
        <w:t xml:space="preserve">  </w:t>
      </w:r>
      <w:proofErr w:type="gramStart"/>
      <w:r w:rsidR="00174355">
        <w:t>Pages 261-291.</w:t>
      </w:r>
      <w:proofErr w:type="gramEnd"/>
      <w:r w:rsidR="00174355">
        <w:t xml:space="preserve"> </w:t>
      </w:r>
      <w:proofErr w:type="gramStart"/>
      <w:r w:rsidR="00174355">
        <w:rPr>
          <w:i/>
          <w:iCs/>
        </w:rPr>
        <w:t>D.H. Johnson and T.A. O’Neil, Managing Directors.</w:t>
      </w:r>
      <w:proofErr w:type="gramEnd"/>
      <w:r w:rsidR="00174355">
        <w:rPr>
          <w:i/>
          <w:iCs/>
        </w:rPr>
        <w:t xml:space="preserve">  </w:t>
      </w:r>
      <w:proofErr w:type="gramStart"/>
      <w:r w:rsidR="00174355">
        <w:rPr>
          <w:i/>
          <w:iCs/>
        </w:rPr>
        <w:t>Wildlife-habitat Relationships in Oregon and Washington</w:t>
      </w:r>
      <w:r w:rsidR="00174355">
        <w:t xml:space="preserve"> p. 736.</w:t>
      </w:r>
      <w:proofErr w:type="gramEnd"/>
      <w:r w:rsidR="00174355">
        <w:t xml:space="preserve"> </w:t>
      </w:r>
      <w:proofErr w:type="gramStart"/>
      <w:r w:rsidR="00174355">
        <w:t>Oregon State University Press, Corvallis, OR.</w:t>
      </w:r>
      <w:proofErr w:type="gramEnd"/>
    </w:p>
    <w:p w:rsidR="00174355" w:rsidRDefault="00174355" w:rsidP="00174355">
      <w:pPr>
        <w:pStyle w:val="Bibliography"/>
      </w:pPr>
      <w:proofErr w:type="spellStart"/>
      <w:r>
        <w:t>Alverson</w:t>
      </w:r>
      <w:proofErr w:type="spellEnd"/>
      <w:r>
        <w:t xml:space="preserve">, E. (2005) Preserving prairies and savannas in a sea of forest: A conservation challenge in the Pacific Northwest. </w:t>
      </w:r>
      <w:r>
        <w:rPr>
          <w:i/>
          <w:iCs/>
        </w:rPr>
        <w:t>Plant Talk</w:t>
      </w:r>
      <w:r>
        <w:t xml:space="preserve">, </w:t>
      </w:r>
      <w:r>
        <w:rPr>
          <w:b/>
          <w:bCs/>
        </w:rPr>
        <w:t>40</w:t>
      </w:r>
      <w:r>
        <w:t>, 23–27.</w:t>
      </w:r>
    </w:p>
    <w:p w:rsidR="00174355" w:rsidRDefault="00174355" w:rsidP="00174355">
      <w:pPr>
        <w:pStyle w:val="Bibliography"/>
      </w:pPr>
      <w:proofErr w:type="spellStart"/>
      <w:r>
        <w:t>Amatangelo</w:t>
      </w:r>
      <w:proofErr w:type="spellEnd"/>
      <w:r>
        <w:t xml:space="preserve">, K.L., Dukes, J.S. &amp; Field, C.B. (2008) Responses of </w:t>
      </w:r>
      <w:proofErr w:type="gramStart"/>
      <w:r>
        <w:t>a California</w:t>
      </w:r>
      <w:proofErr w:type="gramEnd"/>
      <w:r>
        <w:t xml:space="preserve"> annual grassland to litter manipulation. </w:t>
      </w:r>
      <w:r>
        <w:rPr>
          <w:i/>
          <w:iCs/>
        </w:rPr>
        <w:t>Journal of Vegetation Science</w:t>
      </w:r>
      <w:r>
        <w:t xml:space="preserve">, </w:t>
      </w:r>
      <w:r>
        <w:rPr>
          <w:b/>
          <w:bCs/>
        </w:rPr>
        <w:t>19</w:t>
      </w:r>
      <w:r>
        <w:t>, 605–612.</w:t>
      </w:r>
    </w:p>
    <w:p w:rsidR="00174355" w:rsidRDefault="00174355" w:rsidP="00174355">
      <w:pPr>
        <w:pStyle w:val="Bibliography"/>
      </w:pPr>
      <w:proofErr w:type="spellStart"/>
      <w:proofErr w:type="gramStart"/>
      <w:r>
        <w:lastRenderedPageBreak/>
        <w:t>Bertness</w:t>
      </w:r>
      <w:proofErr w:type="spellEnd"/>
      <w:r>
        <w:t>, M.D. &amp; Callaway, R. (1994) Positive interactions in communities.</w:t>
      </w:r>
      <w:proofErr w:type="gramEnd"/>
      <w:r>
        <w:t xml:space="preserve"> </w:t>
      </w:r>
      <w:r>
        <w:rPr>
          <w:i/>
          <w:iCs/>
        </w:rPr>
        <w:t>Trends in Ecology &amp; Evolution</w:t>
      </w:r>
      <w:r>
        <w:t xml:space="preserve">, </w:t>
      </w:r>
      <w:r>
        <w:rPr>
          <w:b/>
          <w:bCs/>
        </w:rPr>
        <w:t>9</w:t>
      </w:r>
      <w:r>
        <w:t>, 191–193.</w:t>
      </w:r>
    </w:p>
    <w:p w:rsidR="00174355" w:rsidRDefault="00174355" w:rsidP="00174355">
      <w:pPr>
        <w:pStyle w:val="Bibliography"/>
      </w:pPr>
      <w:proofErr w:type="spellStart"/>
      <w:r>
        <w:t>Blossey</w:t>
      </w:r>
      <w:proofErr w:type="spellEnd"/>
      <w:r>
        <w:t xml:space="preserve">, B. &amp; </w:t>
      </w:r>
      <w:proofErr w:type="spellStart"/>
      <w:r>
        <w:t>Notzold</w:t>
      </w:r>
      <w:proofErr w:type="spellEnd"/>
      <w:r>
        <w:t xml:space="preserve">, R. (1995) Evolution of increased competitive ability in invasive nonindigenous plants: a hypothesis. </w:t>
      </w:r>
      <w:r>
        <w:rPr>
          <w:i/>
          <w:iCs/>
        </w:rPr>
        <w:t>Journal of Ecology</w:t>
      </w:r>
      <w:r>
        <w:t xml:space="preserve">, </w:t>
      </w:r>
      <w:r>
        <w:rPr>
          <w:b/>
          <w:bCs/>
        </w:rPr>
        <w:t>83</w:t>
      </w:r>
      <w:r>
        <w:t>, 887–889.</w:t>
      </w:r>
    </w:p>
    <w:p w:rsidR="00174355" w:rsidRDefault="00174355" w:rsidP="00174355">
      <w:pPr>
        <w:pStyle w:val="Bibliography"/>
      </w:pPr>
      <w:r>
        <w:t xml:space="preserve">Brooker, R.W., Scott, D., Palmer, S.C.F. &amp; Swaine, E. (2006) Transient facilitative effects of heather on Scots pine along a grazing disturbance gradient in Scottish moorland. </w:t>
      </w:r>
      <w:r>
        <w:rPr>
          <w:i/>
          <w:iCs/>
        </w:rPr>
        <w:t>Journal of Ecology</w:t>
      </w:r>
      <w:r>
        <w:t xml:space="preserve">, </w:t>
      </w:r>
      <w:r>
        <w:rPr>
          <w:b/>
          <w:bCs/>
        </w:rPr>
        <w:t>94</w:t>
      </w:r>
      <w:r>
        <w:t>, 637–645.</w:t>
      </w:r>
    </w:p>
    <w:p w:rsidR="00174355" w:rsidRDefault="00174355" w:rsidP="00174355">
      <w:pPr>
        <w:pStyle w:val="Bibliography"/>
      </w:pPr>
      <w:r>
        <w:t xml:space="preserve">Brown, N. &amp; Van </w:t>
      </w:r>
      <w:proofErr w:type="spellStart"/>
      <w:r>
        <w:t>Staden</w:t>
      </w:r>
      <w:proofErr w:type="spellEnd"/>
      <w:r>
        <w:t xml:space="preserve">, J. (1997) Smoke as a germination cue: a review. </w:t>
      </w:r>
      <w:r>
        <w:rPr>
          <w:i/>
          <w:iCs/>
        </w:rPr>
        <w:t>Plant Growth Regulation</w:t>
      </w:r>
      <w:r>
        <w:t xml:space="preserve">, </w:t>
      </w:r>
      <w:r>
        <w:rPr>
          <w:b/>
          <w:bCs/>
        </w:rPr>
        <w:t>22</w:t>
      </w:r>
      <w:r>
        <w:t>, 115–124.</w:t>
      </w:r>
    </w:p>
    <w:p w:rsidR="00174355" w:rsidRDefault="00174355" w:rsidP="00174355">
      <w:pPr>
        <w:pStyle w:val="Bibliography"/>
      </w:pPr>
      <w:proofErr w:type="gramStart"/>
      <w:r>
        <w:t>Callaway, R.M. (1997) Positive interactions in plant communities and the individualistic-continuum concept.</w:t>
      </w:r>
      <w:proofErr w:type="gramEnd"/>
      <w:r>
        <w:t xml:space="preserve"> </w:t>
      </w:r>
      <w:proofErr w:type="spellStart"/>
      <w:r>
        <w:rPr>
          <w:i/>
          <w:iCs/>
        </w:rPr>
        <w:t>Oecologia</w:t>
      </w:r>
      <w:proofErr w:type="spellEnd"/>
      <w:r>
        <w:t xml:space="preserve">, </w:t>
      </w:r>
      <w:r>
        <w:rPr>
          <w:b/>
          <w:bCs/>
        </w:rPr>
        <w:t>112</w:t>
      </w:r>
      <w:r>
        <w:t>, 143–149.</w:t>
      </w:r>
    </w:p>
    <w:p w:rsidR="00174355" w:rsidRDefault="00174355" w:rsidP="00174355">
      <w:pPr>
        <w:pStyle w:val="Bibliography"/>
      </w:pPr>
      <w:proofErr w:type="gramStart"/>
      <w:r>
        <w:t>Clark, D. &amp; Wilson, M. (2000) Promoting regeneration of native species in Willamette Valley upland prairies.</w:t>
      </w:r>
      <w:proofErr w:type="gramEnd"/>
      <w:r>
        <w:t xml:space="preserve"> </w:t>
      </w:r>
      <w:r>
        <w:rPr>
          <w:i/>
          <w:iCs/>
        </w:rPr>
        <w:t>Report to USDI Fish and Wildlife Service and Oregon Natural Heritage Program. Corvallis (OR): Oregon State University</w:t>
      </w:r>
      <w:r>
        <w:t>.</w:t>
      </w:r>
    </w:p>
    <w:p w:rsidR="00174355" w:rsidRDefault="00174355" w:rsidP="00174355">
      <w:pPr>
        <w:pStyle w:val="Bibliography"/>
      </w:pPr>
      <w:r>
        <w:t xml:space="preserve">Cook, T. &amp; </w:t>
      </w:r>
      <w:proofErr w:type="spellStart"/>
      <w:r>
        <w:t>Sundberg</w:t>
      </w:r>
      <w:proofErr w:type="spellEnd"/>
      <w:r>
        <w:t xml:space="preserve"> (eds.), S. (2011) Oregon Vascular Plant Checklist.</w:t>
      </w:r>
    </w:p>
    <w:p w:rsidR="00174355" w:rsidRDefault="00174355" w:rsidP="00174355">
      <w:pPr>
        <w:pStyle w:val="Bibliography"/>
      </w:pPr>
      <w:proofErr w:type="gramStart"/>
      <w:r>
        <w:t>Czech, B. (1997) Distribution and Causation of Species Endangerment in the United States.</w:t>
      </w:r>
      <w:proofErr w:type="gramEnd"/>
      <w:r>
        <w:t xml:space="preserve"> </w:t>
      </w:r>
      <w:r>
        <w:rPr>
          <w:i/>
          <w:iCs/>
        </w:rPr>
        <w:t>Science</w:t>
      </w:r>
      <w:r>
        <w:t xml:space="preserve">, </w:t>
      </w:r>
      <w:r>
        <w:rPr>
          <w:b/>
          <w:bCs/>
        </w:rPr>
        <w:t>277</w:t>
      </w:r>
      <w:r>
        <w:t>, 1116–1117.</w:t>
      </w:r>
    </w:p>
    <w:p w:rsidR="00174355" w:rsidRDefault="00174355" w:rsidP="00174355">
      <w:pPr>
        <w:pStyle w:val="Bibliography"/>
      </w:pPr>
      <w:r>
        <w:t xml:space="preserve">Dobson, A.P. (1997) Hopes for the Future: Restoration Ecology and Conservation Biology. </w:t>
      </w:r>
      <w:r>
        <w:rPr>
          <w:i/>
          <w:iCs/>
        </w:rPr>
        <w:t>Science</w:t>
      </w:r>
      <w:r>
        <w:t xml:space="preserve">, </w:t>
      </w:r>
      <w:r>
        <w:rPr>
          <w:b/>
          <w:bCs/>
        </w:rPr>
        <w:t>277</w:t>
      </w:r>
      <w:r>
        <w:t>, 515–522.</w:t>
      </w:r>
    </w:p>
    <w:p w:rsidR="00174355" w:rsidRDefault="00174355" w:rsidP="00174355">
      <w:pPr>
        <w:pStyle w:val="Bibliography"/>
      </w:pPr>
      <w:proofErr w:type="spellStart"/>
      <w:r>
        <w:t>Facelli</w:t>
      </w:r>
      <w:proofErr w:type="spellEnd"/>
      <w:r>
        <w:t xml:space="preserve">, J.M. &amp; Pickett, S.T. (1991) Plant Litter: Its Dynamics and Effects on Plant Community Structure. </w:t>
      </w:r>
      <w:r>
        <w:rPr>
          <w:i/>
          <w:iCs/>
        </w:rPr>
        <w:t>The Botanical Review</w:t>
      </w:r>
      <w:r>
        <w:t xml:space="preserve">, </w:t>
      </w:r>
      <w:r>
        <w:rPr>
          <w:b/>
          <w:bCs/>
        </w:rPr>
        <w:t>57</w:t>
      </w:r>
      <w:r>
        <w:t>, 1–32.</w:t>
      </w:r>
    </w:p>
    <w:p w:rsidR="00174355" w:rsidRDefault="00174355" w:rsidP="00174355">
      <w:pPr>
        <w:pStyle w:val="Bibliography"/>
      </w:pPr>
      <w:proofErr w:type="spellStart"/>
      <w:r>
        <w:t>Hambäck</w:t>
      </w:r>
      <w:proofErr w:type="spellEnd"/>
      <w:r>
        <w:t xml:space="preserve">, P.A. &amp; Beckerman, A.P. (2003) Herbivory and plant resource competition: a review of two interacting interactions. </w:t>
      </w:r>
      <w:proofErr w:type="spellStart"/>
      <w:r>
        <w:rPr>
          <w:i/>
          <w:iCs/>
        </w:rPr>
        <w:t>Oikos</w:t>
      </w:r>
      <w:proofErr w:type="spellEnd"/>
      <w:r>
        <w:t xml:space="preserve">, </w:t>
      </w:r>
      <w:r>
        <w:rPr>
          <w:b/>
          <w:bCs/>
        </w:rPr>
        <w:t>101</w:t>
      </w:r>
      <w:r>
        <w:t>, 26–37.</w:t>
      </w:r>
    </w:p>
    <w:p w:rsidR="00174355" w:rsidRDefault="00174355" w:rsidP="00174355">
      <w:pPr>
        <w:pStyle w:val="Bibliography"/>
      </w:pPr>
      <w:r>
        <w:t xml:space="preserve">Hobbs, R.J. &amp; Harris, J.A. (2001) Restoration ecology: repairing the earth’s ecosystems in the new millennium. </w:t>
      </w:r>
      <w:proofErr w:type="gramStart"/>
      <w:r>
        <w:rPr>
          <w:i/>
          <w:iCs/>
        </w:rPr>
        <w:t>Restoration ecology</w:t>
      </w:r>
      <w:r>
        <w:t xml:space="preserve">, </w:t>
      </w:r>
      <w:r>
        <w:rPr>
          <w:b/>
          <w:bCs/>
        </w:rPr>
        <w:t>9</w:t>
      </w:r>
      <w:r>
        <w:t>, 239–246.</w:t>
      </w:r>
      <w:proofErr w:type="gramEnd"/>
    </w:p>
    <w:p w:rsidR="00174355" w:rsidRDefault="00174355" w:rsidP="00174355">
      <w:pPr>
        <w:pStyle w:val="Bibliography"/>
      </w:pPr>
      <w:r>
        <w:t xml:space="preserve">Hooper, D.U. (1997) </w:t>
      </w:r>
      <w:proofErr w:type="gramStart"/>
      <w:r>
        <w:t>The</w:t>
      </w:r>
      <w:proofErr w:type="gramEnd"/>
      <w:r>
        <w:t xml:space="preserve"> Effects of Plant Composition and Diversity on Ecosystem Processes. </w:t>
      </w:r>
      <w:r>
        <w:rPr>
          <w:i/>
          <w:iCs/>
        </w:rPr>
        <w:t>Science</w:t>
      </w:r>
      <w:r>
        <w:t xml:space="preserve">, </w:t>
      </w:r>
      <w:r>
        <w:rPr>
          <w:b/>
          <w:bCs/>
        </w:rPr>
        <w:t>277</w:t>
      </w:r>
      <w:r>
        <w:t>, 1302–1305.</w:t>
      </w:r>
    </w:p>
    <w:p w:rsidR="00174355" w:rsidRDefault="00174355" w:rsidP="00174355">
      <w:pPr>
        <w:pStyle w:val="Bibliography"/>
      </w:pPr>
      <w:proofErr w:type="gramStart"/>
      <w:r>
        <w:t xml:space="preserve">Isbell, F., Calcagno, V., Hector, A., Connolly, J., </w:t>
      </w:r>
      <w:proofErr w:type="spellStart"/>
      <w:r>
        <w:t>Harpole</w:t>
      </w:r>
      <w:proofErr w:type="spellEnd"/>
      <w:r>
        <w:t>, W.S., Reich, P.B., Scherer-</w:t>
      </w:r>
      <w:proofErr w:type="spellStart"/>
      <w:r>
        <w:t>Lorenzen</w:t>
      </w:r>
      <w:proofErr w:type="spellEnd"/>
      <w:r>
        <w:t xml:space="preserve">, M., </w:t>
      </w:r>
      <w:proofErr w:type="spellStart"/>
      <w:r>
        <w:t>Schmid</w:t>
      </w:r>
      <w:proofErr w:type="spellEnd"/>
      <w:r>
        <w:t xml:space="preserve">, B., </w:t>
      </w:r>
      <w:proofErr w:type="spellStart"/>
      <w:r>
        <w:t>Tilman</w:t>
      </w:r>
      <w:proofErr w:type="spellEnd"/>
      <w:r>
        <w:t xml:space="preserve">, D., van </w:t>
      </w:r>
      <w:proofErr w:type="spellStart"/>
      <w:r>
        <w:t>Ruijven</w:t>
      </w:r>
      <w:proofErr w:type="spellEnd"/>
      <w:r>
        <w:t>, J. &amp; others.</w:t>
      </w:r>
      <w:proofErr w:type="gramEnd"/>
      <w:r>
        <w:t xml:space="preserve"> (2011) High plant diversity is needed to maintain ecosystem services. </w:t>
      </w:r>
      <w:r>
        <w:rPr>
          <w:i/>
          <w:iCs/>
        </w:rPr>
        <w:t>Nature</w:t>
      </w:r>
      <w:r>
        <w:t xml:space="preserve">, </w:t>
      </w:r>
      <w:r>
        <w:rPr>
          <w:b/>
          <w:bCs/>
        </w:rPr>
        <w:t>477</w:t>
      </w:r>
      <w:r>
        <w:t>, 199–202.</w:t>
      </w:r>
    </w:p>
    <w:p w:rsidR="00174355" w:rsidRDefault="00174355" w:rsidP="00174355">
      <w:pPr>
        <w:pStyle w:val="Bibliography"/>
      </w:pPr>
      <w:r>
        <w:t xml:space="preserve">Jensen, K. &amp; </w:t>
      </w:r>
      <w:proofErr w:type="spellStart"/>
      <w:r>
        <w:t>Gutekunst</w:t>
      </w:r>
      <w:proofErr w:type="spellEnd"/>
      <w:r>
        <w:t xml:space="preserve">, K. (2003) Effects of litter on establishment of grassland plant species: the role of seed size and successional status. </w:t>
      </w:r>
      <w:r>
        <w:rPr>
          <w:i/>
          <w:iCs/>
        </w:rPr>
        <w:t>Basic and Applied Ecology</w:t>
      </w:r>
      <w:r>
        <w:t xml:space="preserve">, </w:t>
      </w:r>
      <w:r>
        <w:rPr>
          <w:b/>
          <w:bCs/>
        </w:rPr>
        <w:t>4</w:t>
      </w:r>
      <w:r>
        <w:t>, 579–587.</w:t>
      </w:r>
    </w:p>
    <w:p w:rsidR="00174355" w:rsidRDefault="00174355" w:rsidP="00174355">
      <w:pPr>
        <w:pStyle w:val="Bibliography"/>
      </w:pPr>
      <w:proofErr w:type="gramStart"/>
      <w:r>
        <w:lastRenderedPageBreak/>
        <w:t xml:space="preserve">Jones, K. (2012) </w:t>
      </w:r>
      <w:r>
        <w:rPr>
          <w:i/>
          <w:iCs/>
        </w:rPr>
        <w:t>Factors Affecting Establishment and Germination of Upland Prairie Species of Conservation Concern in the Willamette Valley, Oregon (</w:t>
      </w:r>
      <w:proofErr w:type="spellStart"/>
      <w:r>
        <w:rPr>
          <w:i/>
          <w:iCs/>
        </w:rPr>
        <w:t>Masters</w:t>
      </w:r>
      <w:proofErr w:type="spellEnd"/>
      <w:r>
        <w:rPr>
          <w:i/>
          <w:iCs/>
        </w:rPr>
        <w:t xml:space="preserve"> Thesis).</w:t>
      </w:r>
      <w:proofErr w:type="gramEnd"/>
      <w:r>
        <w:rPr>
          <w:i/>
          <w:iCs/>
        </w:rPr>
        <w:t xml:space="preserve"> </w:t>
      </w:r>
      <w:proofErr w:type="gramStart"/>
      <w:r>
        <w:rPr>
          <w:i/>
          <w:iCs/>
        </w:rPr>
        <w:t>Oregon State University, Corvallis, OR.</w:t>
      </w:r>
      <w:proofErr w:type="gramEnd"/>
      <w:r>
        <w:t xml:space="preserve"> </w:t>
      </w:r>
      <w:proofErr w:type="gramStart"/>
      <w:r>
        <w:t>Oregon State University, Corvallis, Oregon.</w:t>
      </w:r>
      <w:proofErr w:type="gramEnd"/>
    </w:p>
    <w:p w:rsidR="00174355" w:rsidRDefault="00174355" w:rsidP="00174355">
      <w:pPr>
        <w:pStyle w:val="Bibliography"/>
      </w:pPr>
      <w:proofErr w:type="gramStart"/>
      <w:r>
        <w:t>Jones, K.D. &amp; Kaye, T.N. (2014) Factors Influencing Germination of a Functionally Important Grassland Plant, Iris tenax.</w:t>
      </w:r>
      <w:proofErr w:type="gramEnd"/>
      <w:r>
        <w:t xml:space="preserve"> </w:t>
      </w:r>
      <w:proofErr w:type="spellStart"/>
      <w:proofErr w:type="gramStart"/>
      <w:r>
        <w:rPr>
          <w:i/>
          <w:iCs/>
        </w:rPr>
        <w:t>PloS</w:t>
      </w:r>
      <w:proofErr w:type="spellEnd"/>
      <w:r>
        <w:rPr>
          <w:i/>
          <w:iCs/>
        </w:rPr>
        <w:t xml:space="preserve"> one</w:t>
      </w:r>
      <w:r>
        <w:t xml:space="preserve">, </w:t>
      </w:r>
      <w:r>
        <w:rPr>
          <w:b/>
          <w:bCs/>
        </w:rPr>
        <w:t>9</w:t>
      </w:r>
      <w:r>
        <w:t>, e90084.</w:t>
      </w:r>
      <w:proofErr w:type="gramEnd"/>
    </w:p>
    <w:p w:rsidR="00174355" w:rsidRDefault="00174355" w:rsidP="00174355">
      <w:pPr>
        <w:pStyle w:val="Bibliography"/>
      </w:pPr>
      <w:proofErr w:type="gramStart"/>
      <w:r>
        <w:t>Kaye, T. &amp; Kuykendall, K. (2001) Effects of scarification and cold stratification on seed germination of Lupinus sulphureus ssp. kincaidii.</w:t>
      </w:r>
      <w:proofErr w:type="gramEnd"/>
      <w:r>
        <w:t xml:space="preserve"> </w:t>
      </w:r>
      <w:proofErr w:type="gramStart"/>
      <w:r>
        <w:rPr>
          <w:i/>
          <w:iCs/>
        </w:rPr>
        <w:t>Seed science and technology</w:t>
      </w:r>
      <w:r>
        <w:t xml:space="preserve">, </w:t>
      </w:r>
      <w:r>
        <w:rPr>
          <w:b/>
          <w:bCs/>
        </w:rPr>
        <w:t>29</w:t>
      </w:r>
      <w:r>
        <w:t>, 663–668.</w:t>
      </w:r>
      <w:proofErr w:type="gramEnd"/>
    </w:p>
    <w:p w:rsidR="00174355" w:rsidRDefault="00174355" w:rsidP="00174355">
      <w:pPr>
        <w:pStyle w:val="Bibliography"/>
      </w:pPr>
      <w:proofErr w:type="spellStart"/>
      <w:r>
        <w:t>Maestre</w:t>
      </w:r>
      <w:proofErr w:type="spellEnd"/>
      <w:r>
        <w:t xml:space="preserve">, F.T., </w:t>
      </w:r>
      <w:proofErr w:type="spellStart"/>
      <w:r>
        <w:t>Valladares</w:t>
      </w:r>
      <w:proofErr w:type="spellEnd"/>
      <w:r>
        <w:t xml:space="preserve">, F. &amp; Reynolds, J.F. (2005) </w:t>
      </w:r>
      <w:proofErr w:type="gramStart"/>
      <w:r>
        <w:t>Is</w:t>
      </w:r>
      <w:proofErr w:type="gramEnd"/>
      <w:r>
        <w:t xml:space="preserve"> the change of plant-plant interactions with abiotic stress predictable? A meta-analysis of field results in arid environments. </w:t>
      </w:r>
      <w:r>
        <w:rPr>
          <w:i/>
          <w:iCs/>
        </w:rPr>
        <w:t>Journal of Ecology</w:t>
      </w:r>
      <w:r>
        <w:t xml:space="preserve">, </w:t>
      </w:r>
      <w:r>
        <w:rPr>
          <w:b/>
          <w:bCs/>
        </w:rPr>
        <w:t>93</w:t>
      </w:r>
      <w:r>
        <w:t>, 748–757.</w:t>
      </w:r>
    </w:p>
    <w:p w:rsidR="00174355" w:rsidRDefault="00174355" w:rsidP="00174355">
      <w:pPr>
        <w:pStyle w:val="Bibliography"/>
      </w:pPr>
      <w:proofErr w:type="spellStart"/>
      <w:proofErr w:type="gramStart"/>
      <w:r>
        <w:t>Maret</w:t>
      </w:r>
      <w:proofErr w:type="spellEnd"/>
      <w:r>
        <w:t>, M.P. &amp; Wilson, M.V. (2005) Fire and litter effects on seedling establishment in western Oregon upland prairies.</w:t>
      </w:r>
      <w:proofErr w:type="gramEnd"/>
      <w:r>
        <w:t xml:space="preserve"> </w:t>
      </w:r>
      <w:r>
        <w:rPr>
          <w:i/>
          <w:iCs/>
        </w:rPr>
        <w:t>Restoration Ecology</w:t>
      </w:r>
      <w:r>
        <w:t xml:space="preserve">, </w:t>
      </w:r>
      <w:r>
        <w:rPr>
          <w:b/>
          <w:bCs/>
        </w:rPr>
        <w:t>13</w:t>
      </w:r>
      <w:r>
        <w:t>, 562–568.</w:t>
      </w:r>
    </w:p>
    <w:p w:rsidR="00174355" w:rsidRDefault="00174355" w:rsidP="00174355">
      <w:pPr>
        <w:pStyle w:val="Bibliography"/>
      </w:pPr>
      <w:proofErr w:type="spellStart"/>
      <w:r>
        <w:t>McPeek</w:t>
      </w:r>
      <w:proofErr w:type="spellEnd"/>
      <w:r>
        <w:t xml:space="preserve">, M.A. &amp; </w:t>
      </w:r>
      <w:proofErr w:type="spellStart"/>
      <w:r>
        <w:t>Peckarsky</w:t>
      </w:r>
      <w:proofErr w:type="spellEnd"/>
      <w:r>
        <w:t xml:space="preserve">, B.L. (1998) Life histories and the strengths of species interactions: combining mortality, growth, and fecundity effects. </w:t>
      </w:r>
      <w:r>
        <w:rPr>
          <w:i/>
          <w:iCs/>
        </w:rPr>
        <w:t>Ecology</w:t>
      </w:r>
      <w:r>
        <w:t xml:space="preserve">, </w:t>
      </w:r>
      <w:r>
        <w:rPr>
          <w:b/>
          <w:bCs/>
        </w:rPr>
        <w:t>79</w:t>
      </w:r>
      <w:r>
        <w:t>, 867–879.</w:t>
      </w:r>
    </w:p>
    <w:p w:rsidR="00174355" w:rsidRDefault="00174355" w:rsidP="00174355">
      <w:pPr>
        <w:pStyle w:val="Bibliography"/>
      </w:pPr>
      <w:proofErr w:type="gramStart"/>
      <w:r>
        <w:t>Miller, J.R. &amp; Hobbs, R.J. (2007) Habitat Restoration—Do We Know What We’re Doing?</w:t>
      </w:r>
      <w:proofErr w:type="gramEnd"/>
      <w:r>
        <w:t xml:space="preserve"> </w:t>
      </w:r>
      <w:r>
        <w:rPr>
          <w:i/>
          <w:iCs/>
        </w:rPr>
        <w:t>Restoration Ecology</w:t>
      </w:r>
      <w:r>
        <w:t xml:space="preserve">, </w:t>
      </w:r>
      <w:r>
        <w:rPr>
          <w:b/>
          <w:bCs/>
        </w:rPr>
        <w:t>15</w:t>
      </w:r>
      <w:r>
        <w:t>, 382–390.</w:t>
      </w:r>
    </w:p>
    <w:p w:rsidR="00174355" w:rsidRDefault="00174355" w:rsidP="00174355">
      <w:pPr>
        <w:pStyle w:val="Bibliography"/>
      </w:pPr>
      <w:proofErr w:type="gramStart"/>
      <w:r>
        <w:t>Morse, L.E. (1996) Plant Rarity and Endangerment in North America.</w:t>
      </w:r>
      <w:proofErr w:type="gramEnd"/>
      <w:r>
        <w:t xml:space="preserve"> </w:t>
      </w:r>
      <w:proofErr w:type="gramStart"/>
      <w:r>
        <w:rPr>
          <w:i/>
          <w:iCs/>
        </w:rPr>
        <w:t>Restoring Diversity: Strategies for Reintroduction of Endangered Plants.</w:t>
      </w:r>
      <w:proofErr w:type="gramEnd"/>
      <w:r>
        <w:rPr>
          <w:i/>
          <w:iCs/>
        </w:rPr>
        <w:t xml:space="preserve"> </w:t>
      </w:r>
      <w:proofErr w:type="gramStart"/>
      <w:r>
        <w:rPr>
          <w:i/>
          <w:iCs/>
        </w:rPr>
        <w:t xml:space="preserve">Edited by DA Falk, CI Millar and M </w:t>
      </w:r>
      <w:proofErr w:type="spellStart"/>
      <w:r>
        <w:rPr>
          <w:i/>
          <w:iCs/>
        </w:rPr>
        <w:t>Olwell</w:t>
      </w:r>
      <w:proofErr w:type="spellEnd"/>
      <w:r>
        <w:t xml:space="preserve"> pp. 7–22.</w:t>
      </w:r>
      <w:proofErr w:type="gramEnd"/>
      <w:r>
        <w:t xml:space="preserve"> </w:t>
      </w:r>
      <w:proofErr w:type="gramStart"/>
      <w:r>
        <w:t>Island Press, Washington, D.C. and Covelo, California.</w:t>
      </w:r>
      <w:proofErr w:type="gramEnd"/>
    </w:p>
    <w:p w:rsidR="00174355" w:rsidRDefault="00174355" w:rsidP="00174355">
      <w:pPr>
        <w:pStyle w:val="Bibliography"/>
      </w:pPr>
      <w:proofErr w:type="spellStart"/>
      <w:proofErr w:type="gramStart"/>
      <w:r>
        <w:t>Noss</w:t>
      </w:r>
      <w:proofErr w:type="spellEnd"/>
      <w:r>
        <w:t>, R.F. (2000) High-risk ecosystems as foci for considering biodiversity and ecological integrity in ecological risk assessments.</w:t>
      </w:r>
      <w:proofErr w:type="gramEnd"/>
      <w:r>
        <w:t xml:space="preserve"> </w:t>
      </w:r>
      <w:r>
        <w:rPr>
          <w:i/>
          <w:iCs/>
        </w:rPr>
        <w:t>Environmental Science &amp; Policy</w:t>
      </w:r>
      <w:r>
        <w:t xml:space="preserve">, </w:t>
      </w:r>
      <w:r>
        <w:rPr>
          <w:b/>
          <w:bCs/>
        </w:rPr>
        <w:t>3</w:t>
      </w:r>
      <w:r>
        <w:t>, 321–332.</w:t>
      </w:r>
    </w:p>
    <w:p w:rsidR="00174355" w:rsidRDefault="00174355" w:rsidP="00174355">
      <w:pPr>
        <w:pStyle w:val="Bibliography"/>
      </w:pPr>
      <w:proofErr w:type="spellStart"/>
      <w:r>
        <w:t>Noss</w:t>
      </w:r>
      <w:proofErr w:type="spellEnd"/>
      <w:r>
        <w:t xml:space="preserve">, R.F., </w:t>
      </w:r>
      <w:proofErr w:type="spellStart"/>
      <w:r>
        <w:t>LaRoe</w:t>
      </w:r>
      <w:proofErr w:type="spellEnd"/>
      <w:r>
        <w:t xml:space="preserve"> III, E.T. &amp; Scott, J.M. (1995) </w:t>
      </w:r>
      <w:r>
        <w:rPr>
          <w:i/>
          <w:iCs/>
        </w:rPr>
        <w:t>Endangered Ecosystems of the United States: A Preliminary Assessment of Loss and Degradation</w:t>
      </w:r>
      <w:r>
        <w:t xml:space="preserve">. </w:t>
      </w:r>
      <w:proofErr w:type="gramStart"/>
      <w:r>
        <w:t>Biological Report, National Biological Service, Washington, D.C.</w:t>
      </w:r>
      <w:proofErr w:type="gramEnd"/>
    </w:p>
    <w:p w:rsidR="00174355" w:rsidRDefault="00174355" w:rsidP="00174355">
      <w:pPr>
        <w:pStyle w:val="Bibliography"/>
      </w:pPr>
      <w:proofErr w:type="spellStart"/>
      <w:r>
        <w:t>Noss</w:t>
      </w:r>
      <w:proofErr w:type="spellEnd"/>
      <w:r>
        <w:t xml:space="preserve">, R.F. &amp; Peters, R.L. (1995) </w:t>
      </w:r>
      <w:r>
        <w:rPr>
          <w:i/>
          <w:iCs/>
        </w:rPr>
        <w:t>Endangered Ecosystems of the Unites States: A Status Report and Plan for Action.</w:t>
      </w:r>
      <w:r>
        <w:t xml:space="preserve"> </w:t>
      </w:r>
      <w:proofErr w:type="gramStart"/>
      <w:r>
        <w:t>Defenders of Wildlife, Washington, DC.</w:t>
      </w:r>
      <w:proofErr w:type="gramEnd"/>
    </w:p>
    <w:p w:rsidR="00174355" w:rsidRDefault="00174355" w:rsidP="00174355">
      <w:pPr>
        <w:pStyle w:val="Bibliography"/>
      </w:pPr>
      <w:r>
        <w:t xml:space="preserve">Padilla, F.M. &amp; </w:t>
      </w:r>
      <w:proofErr w:type="spellStart"/>
      <w:r>
        <w:t>Pugnaire</w:t>
      </w:r>
      <w:proofErr w:type="spellEnd"/>
      <w:r>
        <w:t xml:space="preserve">, F.I. (2006) </w:t>
      </w:r>
      <w:proofErr w:type="gramStart"/>
      <w:r>
        <w:t>The</w:t>
      </w:r>
      <w:proofErr w:type="gramEnd"/>
      <w:r>
        <w:t xml:space="preserve"> role of nurse plants in the restoration of degraded environments. </w:t>
      </w:r>
      <w:r>
        <w:rPr>
          <w:i/>
          <w:iCs/>
        </w:rPr>
        <w:t>Frontiers in Ecology and the Environment</w:t>
      </w:r>
      <w:r>
        <w:t xml:space="preserve">, </w:t>
      </w:r>
      <w:r>
        <w:rPr>
          <w:b/>
          <w:bCs/>
        </w:rPr>
        <w:t>4</w:t>
      </w:r>
      <w:r>
        <w:t>, 196–202.</w:t>
      </w:r>
    </w:p>
    <w:p w:rsidR="00174355" w:rsidRDefault="00174355" w:rsidP="00174355">
      <w:pPr>
        <w:pStyle w:val="Bibliography"/>
      </w:pPr>
      <w:proofErr w:type="gramStart"/>
      <w:r>
        <w:t xml:space="preserve">Palmer, M.A., Ambrose, R.F. &amp; </w:t>
      </w:r>
      <w:proofErr w:type="spellStart"/>
      <w:r>
        <w:t>Poff</w:t>
      </w:r>
      <w:proofErr w:type="spellEnd"/>
      <w:r>
        <w:t>, N.L.R. (1997) Ecological theory and community restoration ecology.</w:t>
      </w:r>
      <w:proofErr w:type="gramEnd"/>
      <w:r>
        <w:t xml:space="preserve"> </w:t>
      </w:r>
      <w:proofErr w:type="gramStart"/>
      <w:r>
        <w:rPr>
          <w:i/>
          <w:iCs/>
        </w:rPr>
        <w:t>Restoration ecology</w:t>
      </w:r>
      <w:r>
        <w:t xml:space="preserve">, </w:t>
      </w:r>
      <w:r>
        <w:rPr>
          <w:b/>
          <w:bCs/>
        </w:rPr>
        <w:t>5</w:t>
      </w:r>
      <w:r>
        <w:t>, 291–300.</w:t>
      </w:r>
      <w:proofErr w:type="gramEnd"/>
    </w:p>
    <w:p w:rsidR="00174355" w:rsidRDefault="00174355" w:rsidP="00174355">
      <w:pPr>
        <w:pStyle w:val="Bibliography"/>
      </w:pPr>
      <w:proofErr w:type="spellStart"/>
      <w:r>
        <w:t>Pimm</w:t>
      </w:r>
      <w:proofErr w:type="spellEnd"/>
      <w:r>
        <w:t xml:space="preserve">, S.L. &amp; Raven, P. (2000) Biodiversity: extinction by numbers. </w:t>
      </w:r>
      <w:r>
        <w:rPr>
          <w:i/>
          <w:iCs/>
        </w:rPr>
        <w:t>Nature</w:t>
      </w:r>
      <w:r>
        <w:t xml:space="preserve">, </w:t>
      </w:r>
      <w:r>
        <w:rPr>
          <w:b/>
          <w:bCs/>
        </w:rPr>
        <w:t>403</w:t>
      </w:r>
      <w:r>
        <w:t>, 843–845.</w:t>
      </w:r>
    </w:p>
    <w:p w:rsidR="00174355" w:rsidRDefault="00174355" w:rsidP="00174355">
      <w:pPr>
        <w:pStyle w:val="Bibliography"/>
      </w:pPr>
      <w:proofErr w:type="gramStart"/>
      <w:r>
        <w:t>R Development Core Team.</w:t>
      </w:r>
      <w:proofErr w:type="gramEnd"/>
      <w:r>
        <w:t xml:space="preserve"> (2011) </w:t>
      </w:r>
      <w:r>
        <w:rPr>
          <w:i/>
          <w:iCs/>
        </w:rPr>
        <w:t>R: A Language and Environment for Statistical Computing.</w:t>
      </w:r>
      <w:r>
        <w:t xml:space="preserve"> R Foundation for Statistical </w:t>
      </w:r>
      <w:proofErr w:type="gramStart"/>
      <w:r>
        <w:t>Computing.,</w:t>
      </w:r>
      <w:proofErr w:type="gramEnd"/>
      <w:r>
        <w:t xml:space="preserve"> Vienna, Austria.</w:t>
      </w:r>
    </w:p>
    <w:p w:rsidR="00174355" w:rsidRDefault="00174355" w:rsidP="00174355">
      <w:pPr>
        <w:pStyle w:val="Bibliography"/>
      </w:pPr>
      <w:proofErr w:type="gramStart"/>
      <w:r>
        <w:lastRenderedPageBreak/>
        <w:t xml:space="preserve">Richardson, P.J., MacDougall, A.S., Stanley, A.G., Kaye, T.N. &amp; </w:t>
      </w:r>
      <w:proofErr w:type="spellStart"/>
      <w:r>
        <w:t>Dunwiddie</w:t>
      </w:r>
      <w:proofErr w:type="spellEnd"/>
      <w:r>
        <w:t>, P.W. (2012) Inversion of plant dominance-diversity relationships along a latitudinal stress gradient.</w:t>
      </w:r>
      <w:proofErr w:type="gramEnd"/>
      <w:r>
        <w:t xml:space="preserve"> </w:t>
      </w:r>
      <w:r>
        <w:rPr>
          <w:i/>
          <w:iCs/>
        </w:rPr>
        <w:t>Ecology</w:t>
      </w:r>
      <w:r>
        <w:t xml:space="preserve">, </w:t>
      </w:r>
      <w:r>
        <w:rPr>
          <w:b/>
          <w:bCs/>
        </w:rPr>
        <w:t>93</w:t>
      </w:r>
      <w:r>
        <w:t>, 1431–1438.</w:t>
      </w:r>
    </w:p>
    <w:p w:rsidR="00174355" w:rsidRDefault="00174355" w:rsidP="00174355">
      <w:pPr>
        <w:pStyle w:val="Bibliography"/>
      </w:pPr>
      <w:proofErr w:type="spellStart"/>
      <w:proofErr w:type="gramStart"/>
      <w:r>
        <w:t>Ryser</w:t>
      </w:r>
      <w:proofErr w:type="spellEnd"/>
      <w:r>
        <w:t xml:space="preserve">, P. (1993) Influences of </w:t>
      </w:r>
      <w:proofErr w:type="spellStart"/>
      <w:r>
        <w:t>neighbouring</w:t>
      </w:r>
      <w:proofErr w:type="spellEnd"/>
      <w:r>
        <w:t xml:space="preserve"> plants on seedling establishment in limestone grassland.</w:t>
      </w:r>
      <w:proofErr w:type="gramEnd"/>
      <w:r>
        <w:t xml:space="preserve"> </w:t>
      </w:r>
      <w:r>
        <w:rPr>
          <w:i/>
          <w:iCs/>
        </w:rPr>
        <w:t>Journal of Vegetation Science</w:t>
      </w:r>
      <w:r>
        <w:t xml:space="preserve">, </w:t>
      </w:r>
      <w:r>
        <w:rPr>
          <w:b/>
          <w:bCs/>
        </w:rPr>
        <w:t>4</w:t>
      </w:r>
      <w:r>
        <w:t>, 195–202.</w:t>
      </w:r>
    </w:p>
    <w:p w:rsidR="00174355" w:rsidRDefault="00174355" w:rsidP="00174355">
      <w:pPr>
        <w:pStyle w:val="Bibliography"/>
      </w:pPr>
      <w:proofErr w:type="spellStart"/>
      <w:r>
        <w:t>Sarrazin</w:t>
      </w:r>
      <w:proofErr w:type="spellEnd"/>
      <w:r>
        <w:t xml:space="preserve">, F. &amp; </w:t>
      </w:r>
      <w:proofErr w:type="spellStart"/>
      <w:r>
        <w:t>Barbault</w:t>
      </w:r>
      <w:proofErr w:type="spellEnd"/>
      <w:r>
        <w:t xml:space="preserve">, R. (1996) Reintroduction: challenges and lessons for basic ecology. </w:t>
      </w:r>
      <w:r>
        <w:rPr>
          <w:i/>
          <w:iCs/>
        </w:rPr>
        <w:t>Trends in Ecology &amp; Evolution</w:t>
      </w:r>
      <w:r>
        <w:t xml:space="preserve">, </w:t>
      </w:r>
      <w:r>
        <w:rPr>
          <w:b/>
          <w:bCs/>
        </w:rPr>
        <w:t>11</w:t>
      </w:r>
      <w:r>
        <w:t>, 474–478.</w:t>
      </w:r>
    </w:p>
    <w:p w:rsidR="00174355" w:rsidRDefault="00174355" w:rsidP="00174355">
      <w:pPr>
        <w:pStyle w:val="Bibliography"/>
      </w:pPr>
      <w:proofErr w:type="gramStart"/>
      <w:r>
        <w:t>Schultz, C.B. (2001) Restoring resources for an endangered butterfly.</w:t>
      </w:r>
      <w:proofErr w:type="gramEnd"/>
      <w:r>
        <w:t xml:space="preserve"> </w:t>
      </w:r>
      <w:r>
        <w:rPr>
          <w:i/>
          <w:iCs/>
        </w:rPr>
        <w:t>Journal of Applied Ecology</w:t>
      </w:r>
      <w:r>
        <w:t xml:space="preserve">, </w:t>
      </w:r>
      <w:r>
        <w:rPr>
          <w:b/>
          <w:bCs/>
        </w:rPr>
        <w:t>38</w:t>
      </w:r>
      <w:r>
        <w:t>, 1007–1019.</w:t>
      </w:r>
    </w:p>
    <w:p w:rsidR="00174355" w:rsidRDefault="00174355" w:rsidP="00174355">
      <w:pPr>
        <w:pStyle w:val="Bibliography"/>
      </w:pPr>
      <w:proofErr w:type="gramStart"/>
      <w:r>
        <w:t>Schultz, C.B. &amp; Dlugosch, K.M. (1999) Nectar and hostplant scarcity limit populations of an endangered Oregon butterfly.</w:t>
      </w:r>
      <w:proofErr w:type="gramEnd"/>
      <w:r>
        <w:t xml:space="preserve"> </w:t>
      </w:r>
      <w:proofErr w:type="spellStart"/>
      <w:r>
        <w:rPr>
          <w:i/>
          <w:iCs/>
        </w:rPr>
        <w:t>Oecologia</w:t>
      </w:r>
      <w:proofErr w:type="spellEnd"/>
      <w:r>
        <w:t xml:space="preserve">, </w:t>
      </w:r>
      <w:r>
        <w:rPr>
          <w:b/>
          <w:bCs/>
        </w:rPr>
        <w:t>119</w:t>
      </w:r>
      <w:r>
        <w:t>, 231–238.</w:t>
      </w:r>
    </w:p>
    <w:p w:rsidR="00174355" w:rsidRDefault="00174355" w:rsidP="00174355">
      <w:pPr>
        <w:pStyle w:val="Bibliography"/>
      </w:pPr>
      <w:proofErr w:type="spellStart"/>
      <w:r>
        <w:t>Severns</w:t>
      </w:r>
      <w:proofErr w:type="spellEnd"/>
      <w:r>
        <w:t xml:space="preserve">, P.M., Liston, A. &amp; Wilson, M.V. (2011) Implications of </w:t>
      </w:r>
      <w:proofErr w:type="spellStart"/>
      <w:r>
        <w:t>Nonadventitious</w:t>
      </w:r>
      <w:proofErr w:type="spellEnd"/>
      <w:r>
        <w:t xml:space="preserve"> Rhizome Spread on Reproduction, Inbreeding, and Conservation for a Rare Grassland Legume. </w:t>
      </w:r>
      <w:proofErr w:type="gramStart"/>
      <w:r>
        <w:rPr>
          <w:i/>
          <w:iCs/>
        </w:rPr>
        <w:t>Journal of Heredity</w:t>
      </w:r>
      <w:r>
        <w:t xml:space="preserve">, </w:t>
      </w:r>
      <w:r>
        <w:rPr>
          <w:b/>
          <w:bCs/>
        </w:rPr>
        <w:t>102</w:t>
      </w:r>
      <w:r>
        <w:t>, 371.</w:t>
      </w:r>
      <w:proofErr w:type="gramEnd"/>
    </w:p>
    <w:p w:rsidR="00174355" w:rsidRDefault="00174355" w:rsidP="00174355">
      <w:pPr>
        <w:pStyle w:val="Bibliography"/>
      </w:pPr>
      <w:proofErr w:type="spellStart"/>
      <w:r>
        <w:t>Soulé</w:t>
      </w:r>
      <w:proofErr w:type="spellEnd"/>
      <w:r>
        <w:t xml:space="preserve">, M.E., Estes, J.A., Berger, J. &amp; Del Rio, C.M. (2003) Ecological effectiveness: conservation goals for interactive species. </w:t>
      </w:r>
      <w:r>
        <w:rPr>
          <w:i/>
          <w:iCs/>
        </w:rPr>
        <w:t>Conservation Biology</w:t>
      </w:r>
      <w:r>
        <w:t xml:space="preserve">, </w:t>
      </w:r>
      <w:r>
        <w:rPr>
          <w:b/>
          <w:bCs/>
        </w:rPr>
        <w:t>17</w:t>
      </w:r>
      <w:r>
        <w:t>, 1238–1250.</w:t>
      </w:r>
    </w:p>
    <w:p w:rsidR="00174355" w:rsidRDefault="00174355" w:rsidP="00174355">
      <w:pPr>
        <w:pStyle w:val="Bibliography"/>
      </w:pPr>
      <w:r>
        <w:t xml:space="preserve">Srivastava, D.S. &amp; </w:t>
      </w:r>
      <w:proofErr w:type="spellStart"/>
      <w:r>
        <w:t>Vellend</w:t>
      </w:r>
      <w:proofErr w:type="spellEnd"/>
      <w:r>
        <w:t xml:space="preserve">, M. (2005) BIODIVERSITY-ECOSYSTEM FUNCTION RESEARCH: Is It Relevant to Conservation? </w:t>
      </w:r>
      <w:r>
        <w:rPr>
          <w:i/>
          <w:iCs/>
        </w:rPr>
        <w:t>Annual Review of Ecology, Evolution, and Systematics</w:t>
      </w:r>
      <w:r>
        <w:t xml:space="preserve">, </w:t>
      </w:r>
      <w:r>
        <w:rPr>
          <w:b/>
          <w:bCs/>
        </w:rPr>
        <w:t>36</w:t>
      </w:r>
      <w:r>
        <w:t>, 267–294.</w:t>
      </w:r>
    </w:p>
    <w:p w:rsidR="00174355" w:rsidRDefault="00174355" w:rsidP="00174355">
      <w:pPr>
        <w:pStyle w:val="Bibliography"/>
      </w:pPr>
      <w:r>
        <w:t xml:space="preserve">Thorpe, A.S. &amp; Stanley, A.G. (2011) Determining appropriate goals for restoration of imperiled communities and species. </w:t>
      </w:r>
      <w:r>
        <w:rPr>
          <w:i/>
          <w:iCs/>
        </w:rPr>
        <w:t>Journal of Applied Ecology</w:t>
      </w:r>
      <w:r>
        <w:t xml:space="preserve">, </w:t>
      </w:r>
      <w:r>
        <w:rPr>
          <w:b/>
          <w:bCs/>
        </w:rPr>
        <w:t>48</w:t>
      </w:r>
      <w:r>
        <w:t>, 275–279.</w:t>
      </w:r>
    </w:p>
    <w:p w:rsidR="00174355" w:rsidRDefault="00174355" w:rsidP="00174355">
      <w:pPr>
        <w:pStyle w:val="Bibliography"/>
      </w:pPr>
      <w:proofErr w:type="spellStart"/>
      <w:r>
        <w:t>Tielbörger</w:t>
      </w:r>
      <w:proofErr w:type="spellEnd"/>
      <w:r>
        <w:t xml:space="preserve">, K. &amp; </w:t>
      </w:r>
      <w:proofErr w:type="spellStart"/>
      <w:r>
        <w:t>Kadmon</w:t>
      </w:r>
      <w:proofErr w:type="spellEnd"/>
      <w:r>
        <w:t xml:space="preserve">, R. (2000) </w:t>
      </w:r>
      <w:proofErr w:type="gramStart"/>
      <w:r>
        <w:t>Temporal</w:t>
      </w:r>
      <w:proofErr w:type="gramEnd"/>
      <w:r>
        <w:t xml:space="preserve"> environmental variation tips the balance between facilitation and interference in desert plants. </w:t>
      </w:r>
      <w:r>
        <w:rPr>
          <w:i/>
          <w:iCs/>
        </w:rPr>
        <w:t>Ecology</w:t>
      </w:r>
      <w:r>
        <w:t xml:space="preserve">, </w:t>
      </w:r>
      <w:r>
        <w:rPr>
          <w:b/>
          <w:bCs/>
        </w:rPr>
        <w:t>81</w:t>
      </w:r>
      <w:r>
        <w:t>, 1544–1553.</w:t>
      </w:r>
    </w:p>
    <w:p w:rsidR="00174355" w:rsidRDefault="00174355" w:rsidP="00174355">
      <w:pPr>
        <w:pStyle w:val="Bibliography"/>
      </w:pPr>
      <w:proofErr w:type="gramStart"/>
      <w:r>
        <w:t>U.S. Fish and Wildlife Service.</w:t>
      </w:r>
      <w:proofErr w:type="gramEnd"/>
      <w:r>
        <w:t xml:space="preserve"> (2000) </w:t>
      </w:r>
      <w:r>
        <w:rPr>
          <w:i/>
          <w:iCs/>
        </w:rPr>
        <w:t>Endangered and Threatened Wildlife and Plants; Endangered Status for ‘Erigeron Decumbens’ Var. ‘Decumbens’ (Willamette Daisy) and Fender’s Blue Butterfly (‘Icaricia Icarioides Fenderi’) and Threatened Status for ‘Lupinus Sulphureus’ Ssp. ‘Kincaidii’ (Kincaid’s Lupine)</w:t>
      </w:r>
      <w:r>
        <w:t>.</w:t>
      </w:r>
    </w:p>
    <w:p w:rsidR="00174355" w:rsidRDefault="00174355" w:rsidP="00174355">
      <w:pPr>
        <w:pStyle w:val="Bibliography"/>
      </w:pPr>
      <w:proofErr w:type="spellStart"/>
      <w:r>
        <w:t>Volis</w:t>
      </w:r>
      <w:proofErr w:type="spellEnd"/>
      <w:r>
        <w:t xml:space="preserve">, S., </w:t>
      </w:r>
      <w:proofErr w:type="spellStart"/>
      <w:r>
        <w:t>Blecher</w:t>
      </w:r>
      <w:proofErr w:type="spellEnd"/>
      <w:r>
        <w:t xml:space="preserve">, M. &amp; Sapir, Y. (2007) </w:t>
      </w:r>
      <w:r>
        <w:rPr>
          <w:i/>
          <w:iCs/>
        </w:rPr>
        <w:t xml:space="preserve">Iris </w:t>
      </w:r>
      <w:proofErr w:type="spellStart"/>
      <w:r>
        <w:rPr>
          <w:i/>
          <w:iCs/>
        </w:rPr>
        <w:t>Atrofusca</w:t>
      </w:r>
      <w:proofErr w:type="spellEnd"/>
      <w:r>
        <w:rPr>
          <w:i/>
          <w:iCs/>
        </w:rPr>
        <w:t xml:space="preserve"> of the Northern Negev: Population Differences and Creation in Situ Gene Banks.  Report to the Israel Nature and Parks Authority</w:t>
      </w:r>
      <w:r>
        <w:t xml:space="preserve">. </w:t>
      </w:r>
      <w:proofErr w:type="gramStart"/>
      <w:r>
        <w:t>Ben-Gurion University of the Negev.</w:t>
      </w:r>
      <w:proofErr w:type="gramEnd"/>
    </w:p>
    <w:p w:rsidR="00174355" w:rsidRDefault="00174355" w:rsidP="00174355">
      <w:pPr>
        <w:pStyle w:val="Bibliography"/>
      </w:pPr>
      <w:proofErr w:type="spellStart"/>
      <w:r>
        <w:t>Wilcove</w:t>
      </w:r>
      <w:proofErr w:type="spellEnd"/>
      <w:r>
        <w:t xml:space="preserve">, D.S., Rothstein, D., </w:t>
      </w:r>
      <w:proofErr w:type="spellStart"/>
      <w:r>
        <w:t>Dubow</w:t>
      </w:r>
      <w:proofErr w:type="spellEnd"/>
      <w:r>
        <w:t xml:space="preserve">, J., Phillips, A. &amp; </w:t>
      </w:r>
      <w:proofErr w:type="spellStart"/>
      <w:r>
        <w:t>Losos</w:t>
      </w:r>
      <w:proofErr w:type="spellEnd"/>
      <w:r>
        <w:t xml:space="preserve">, E. (1998) Quantifying threats to imperiled species in the United States. </w:t>
      </w:r>
      <w:proofErr w:type="spellStart"/>
      <w:r>
        <w:rPr>
          <w:i/>
          <w:iCs/>
        </w:rPr>
        <w:t>BioScience</w:t>
      </w:r>
      <w:proofErr w:type="spellEnd"/>
      <w:r>
        <w:t xml:space="preserve">, </w:t>
      </w:r>
      <w:r>
        <w:rPr>
          <w:b/>
          <w:bCs/>
        </w:rPr>
        <w:t>48</w:t>
      </w:r>
      <w:r>
        <w:t>, 607–615.</w:t>
      </w:r>
    </w:p>
    <w:p w:rsidR="00174355" w:rsidRDefault="00174355" w:rsidP="00174355">
      <w:pPr>
        <w:pStyle w:val="Bibliography"/>
      </w:pPr>
      <w:r>
        <w:t xml:space="preserve">Williams, J.L. &amp; Crone, E.E. (2006) </w:t>
      </w:r>
      <w:proofErr w:type="gramStart"/>
      <w:r>
        <w:t>The</w:t>
      </w:r>
      <w:proofErr w:type="gramEnd"/>
      <w:r>
        <w:t xml:space="preserve"> impact of invasive grasses on the population growth of Anemone patens, a long-lived native forb. </w:t>
      </w:r>
      <w:r>
        <w:rPr>
          <w:i/>
          <w:iCs/>
        </w:rPr>
        <w:t>Ecology</w:t>
      </w:r>
      <w:r>
        <w:t xml:space="preserve">, </w:t>
      </w:r>
      <w:r>
        <w:rPr>
          <w:b/>
          <w:bCs/>
        </w:rPr>
        <w:t>87</w:t>
      </w:r>
      <w:r>
        <w:t>, 3200–3208.</w:t>
      </w:r>
    </w:p>
    <w:p w:rsidR="00174355" w:rsidRDefault="00174355" w:rsidP="00174355">
      <w:pPr>
        <w:pStyle w:val="Bibliography"/>
      </w:pPr>
      <w:proofErr w:type="gramStart"/>
      <w:r>
        <w:lastRenderedPageBreak/>
        <w:t>Wilson, M.V. (1998) Upland prairie.</w:t>
      </w:r>
      <w:proofErr w:type="gramEnd"/>
      <w:r>
        <w:t xml:space="preserve"> </w:t>
      </w:r>
      <w:r>
        <w:rPr>
          <w:i/>
          <w:iCs/>
        </w:rPr>
        <w:t>Chapter In: Part I US Fish and Wildlife Service Willamette Basin Recovery Plan. Portland (OR): US Fish and Wildlife Service Oregon State Office</w:t>
      </w:r>
    </w:p>
    <w:p w:rsidR="00174355" w:rsidRDefault="00174355" w:rsidP="00174355">
      <w:pPr>
        <w:pStyle w:val="Bibliography"/>
      </w:pPr>
      <w:r>
        <w:t xml:space="preserve">Wilson, C.A. (2001) Floral stages, ovule development, and ovule and fruit success in Iris tenax, </w:t>
      </w:r>
      <w:proofErr w:type="spellStart"/>
      <w:r>
        <w:t>focusion</w:t>
      </w:r>
      <w:proofErr w:type="spellEnd"/>
      <w:r>
        <w:t xml:space="preserve"> on var. </w:t>
      </w:r>
      <w:proofErr w:type="spellStart"/>
      <w:r>
        <w:t>gormanii</w:t>
      </w:r>
      <w:proofErr w:type="spellEnd"/>
      <w:r>
        <w:t xml:space="preserve">, a </w:t>
      </w:r>
      <w:proofErr w:type="spellStart"/>
      <w:r>
        <w:t>taxon</w:t>
      </w:r>
      <w:proofErr w:type="spellEnd"/>
      <w:r>
        <w:t xml:space="preserve"> with low seed set. </w:t>
      </w:r>
      <w:r>
        <w:rPr>
          <w:i/>
          <w:iCs/>
        </w:rPr>
        <w:t>American Journal of Botany</w:t>
      </w:r>
      <w:r>
        <w:t xml:space="preserve">, </w:t>
      </w:r>
      <w:r>
        <w:rPr>
          <w:b/>
          <w:bCs/>
        </w:rPr>
        <w:t>88</w:t>
      </w:r>
      <w:r>
        <w:t>, 2221–2231.</w:t>
      </w:r>
    </w:p>
    <w:p w:rsidR="00174355" w:rsidRDefault="00174355" w:rsidP="00174355">
      <w:pPr>
        <w:pStyle w:val="Bibliography"/>
      </w:pPr>
      <w:r>
        <w:t xml:space="preserve">Wilson, M.V. &amp; Clark, D.L. (2001) Controlling invasive </w:t>
      </w:r>
      <w:proofErr w:type="spellStart"/>
      <w:r>
        <w:t>Arrhenatherum</w:t>
      </w:r>
      <w:proofErr w:type="spellEnd"/>
      <w:r>
        <w:t xml:space="preserve"> </w:t>
      </w:r>
      <w:proofErr w:type="spellStart"/>
      <w:r>
        <w:t>elatius</w:t>
      </w:r>
      <w:proofErr w:type="spellEnd"/>
      <w:r>
        <w:t xml:space="preserve"> and promoting native prairie grasses through mowing. </w:t>
      </w:r>
      <w:proofErr w:type="gramStart"/>
      <w:r>
        <w:rPr>
          <w:i/>
          <w:iCs/>
        </w:rPr>
        <w:t>Applied Vegetation Science</w:t>
      </w:r>
      <w:r>
        <w:t xml:space="preserve">, </w:t>
      </w:r>
      <w:r>
        <w:rPr>
          <w:b/>
          <w:bCs/>
        </w:rPr>
        <w:t>4</w:t>
      </w:r>
      <w:r>
        <w:t>, 129–138.</w:t>
      </w:r>
      <w:proofErr w:type="gramEnd"/>
    </w:p>
    <w:p w:rsidR="00174355" w:rsidRDefault="00174355" w:rsidP="00174355">
      <w:pPr>
        <w:pStyle w:val="Bibliography"/>
      </w:pPr>
      <w:proofErr w:type="spellStart"/>
      <w:r>
        <w:t>Wolkovich</w:t>
      </w:r>
      <w:proofErr w:type="spellEnd"/>
      <w:r>
        <w:t xml:space="preserve">, E.M., Bolger, D.T. &amp; Cottingham, K.L. (2009) Invasive grass litter facilitates native shrubs through abiotic effects. </w:t>
      </w:r>
      <w:r>
        <w:rPr>
          <w:i/>
          <w:iCs/>
        </w:rPr>
        <w:t>Journal of Vegetation Science</w:t>
      </w:r>
      <w:r>
        <w:t xml:space="preserve">, </w:t>
      </w:r>
      <w:r>
        <w:rPr>
          <w:b/>
          <w:bCs/>
        </w:rPr>
        <w:t>20</w:t>
      </w:r>
      <w:r>
        <w:t>, 1121–1132.</w:t>
      </w:r>
    </w:p>
    <w:p w:rsidR="00174355" w:rsidRDefault="00174355" w:rsidP="00174355">
      <w:pPr>
        <w:pStyle w:val="Bibliography"/>
      </w:pPr>
      <w:proofErr w:type="spellStart"/>
      <w:r>
        <w:t>Xiong</w:t>
      </w:r>
      <w:proofErr w:type="spellEnd"/>
      <w:r>
        <w:t xml:space="preserve">, S. &amp; Nilsson, C. (1999) </w:t>
      </w:r>
      <w:proofErr w:type="gramStart"/>
      <w:r>
        <w:t>The</w:t>
      </w:r>
      <w:proofErr w:type="gramEnd"/>
      <w:r>
        <w:t xml:space="preserve"> effects of plant litter on vegetation: a meta-analysis. </w:t>
      </w:r>
      <w:r>
        <w:rPr>
          <w:i/>
          <w:iCs/>
        </w:rPr>
        <w:t>Journal of Ecology</w:t>
      </w:r>
      <w:r>
        <w:t xml:space="preserve">, </w:t>
      </w:r>
      <w:r>
        <w:rPr>
          <w:b/>
          <w:bCs/>
        </w:rPr>
        <w:t>87</w:t>
      </w:r>
      <w:r>
        <w:t>, 984–994.</w:t>
      </w:r>
    </w:p>
    <w:p w:rsidR="00174355" w:rsidRDefault="00174355" w:rsidP="00174355">
      <w:pPr>
        <w:pStyle w:val="Bibliography"/>
      </w:pPr>
      <w:proofErr w:type="spellStart"/>
      <w:r>
        <w:t>Zedler</w:t>
      </w:r>
      <w:proofErr w:type="spellEnd"/>
      <w:r>
        <w:t xml:space="preserve">, J. (2005) Ecological restoration: guidance from theory. </w:t>
      </w:r>
      <w:proofErr w:type="gramStart"/>
      <w:r>
        <w:rPr>
          <w:i/>
          <w:iCs/>
        </w:rPr>
        <w:t>San Francisco Estuary and Watershed Science</w:t>
      </w:r>
      <w:r>
        <w:t xml:space="preserve">, </w:t>
      </w:r>
      <w:r>
        <w:rPr>
          <w:b/>
          <w:bCs/>
        </w:rPr>
        <w:t>3</w:t>
      </w:r>
      <w:r>
        <w:t>.</w:t>
      </w:r>
      <w:proofErr w:type="gramEnd"/>
    </w:p>
    <w:p w:rsidR="00244068" w:rsidRDefault="005B2F9E" w:rsidP="005F0518">
      <w:pPr>
        <w:keepNext/>
        <w:keepLines/>
        <w:numPr>
          <w:ilvl w:val="1"/>
          <w:numId w:val="0"/>
        </w:numPr>
        <w:spacing w:before="360"/>
        <w:outlineLvl w:val="1"/>
        <w:rPr>
          <w:rFonts w:eastAsiaTheme="majorEastAsia" w:cstheme="majorBidi"/>
          <w:b/>
          <w:bCs/>
          <w:szCs w:val="28"/>
        </w:rPr>
      </w:pPr>
      <w:ins w:id="127" w:author="Katie Jones" w:date="2015-02-15T16:26:00Z">
        <w:r>
          <w:rPr>
            <w:rFonts w:eastAsiaTheme="majorEastAsia" w:cstheme="majorBidi"/>
            <w:b/>
            <w:bCs/>
            <w:szCs w:val="28"/>
          </w:rPr>
          <w:fldChar w:fldCharType="end"/>
        </w:r>
      </w:ins>
    </w:p>
    <w:p w:rsidR="00244068" w:rsidRDefault="00244068">
      <w:pPr>
        <w:spacing w:after="200" w:line="276" w:lineRule="auto"/>
        <w:ind w:firstLine="0"/>
        <w:rPr>
          <w:rFonts w:eastAsiaTheme="majorEastAsia" w:cstheme="majorBidi"/>
          <w:b/>
          <w:bCs/>
          <w:szCs w:val="28"/>
        </w:rPr>
      </w:pPr>
      <w:r>
        <w:rPr>
          <w:rFonts w:eastAsiaTheme="majorEastAsia" w:cstheme="majorBidi"/>
          <w:b/>
          <w:bCs/>
          <w:szCs w:val="28"/>
        </w:rPr>
        <w:br w:type="page"/>
      </w:r>
    </w:p>
    <w:p w:rsidR="00244068" w:rsidRDefault="00244068" w:rsidP="005F0518">
      <w:pPr>
        <w:keepNext/>
        <w:keepLines/>
        <w:numPr>
          <w:ilvl w:val="1"/>
          <w:numId w:val="0"/>
        </w:numPr>
        <w:spacing w:before="360"/>
        <w:outlineLvl w:val="1"/>
        <w:rPr>
          <w:rFonts w:eastAsiaTheme="majorEastAsia" w:cstheme="majorBidi"/>
          <w:b/>
          <w:bCs/>
          <w:szCs w:val="28"/>
        </w:rPr>
        <w:sectPr w:rsidR="00244068" w:rsidSect="00244068">
          <w:type w:val="continuous"/>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b/>
        </w:rPr>
      </w:pPr>
      <w:r>
        <w:rPr>
          <w:b/>
        </w:rPr>
        <w:lastRenderedPageBreak/>
        <w:t>Tables</w:t>
      </w:r>
    </w:p>
    <w:tbl>
      <w:tblPr>
        <w:tblStyle w:val="TableGrid"/>
        <w:tblpPr w:leftFromText="180" w:rightFromText="180" w:vertAnchor="page" w:horzAnchor="margin" w:tblpY="365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5"/>
        <w:gridCol w:w="1736"/>
        <w:gridCol w:w="1695"/>
        <w:gridCol w:w="1590"/>
        <w:gridCol w:w="1522"/>
        <w:gridCol w:w="1295"/>
        <w:gridCol w:w="1295"/>
        <w:gridCol w:w="1416"/>
      </w:tblGrid>
      <w:tr w:rsidR="005A137D" w:rsidRPr="00063FF3" w:rsidTr="00E12340">
        <w:trPr>
          <w:trHeight w:val="800"/>
        </w:trPr>
        <w:tc>
          <w:tcPr>
            <w:tcW w:w="1985" w:type="dxa"/>
            <w:tcBorders>
              <w:top w:val="single" w:sz="12" w:space="0" w:color="auto"/>
              <w:bottom w:val="single" w:sz="12" w:space="0" w:color="auto"/>
            </w:tcBorders>
            <w:shd w:val="clear" w:color="auto" w:fill="auto"/>
            <w:vAlign w:val="center"/>
          </w:tcPr>
          <w:p w:rsidR="005A137D" w:rsidRPr="00063FF3" w:rsidRDefault="005A137D" w:rsidP="00E12340">
            <w:pPr>
              <w:spacing w:line="240" w:lineRule="auto"/>
              <w:ind w:firstLine="0"/>
              <w:jc w:val="both"/>
              <w:rPr>
                <w:rFonts w:cs="Times New Roman"/>
                <w:bCs/>
                <w:szCs w:val="20"/>
              </w:rPr>
            </w:pPr>
            <w:r w:rsidRPr="00063FF3">
              <w:rPr>
                <w:rFonts w:cs="Times New Roman"/>
                <w:b/>
                <w:bCs/>
                <w:szCs w:val="20"/>
              </w:rPr>
              <w:t>Species Name</w:t>
            </w:r>
          </w:p>
        </w:tc>
        <w:tc>
          <w:tcPr>
            <w:tcW w:w="1736" w:type="dxa"/>
            <w:tcBorders>
              <w:top w:val="single" w:sz="12" w:space="0" w:color="auto"/>
              <w:bottom w:val="single" w:sz="12" w:space="0" w:color="auto"/>
            </w:tcBorders>
            <w:vAlign w:val="center"/>
          </w:tcPr>
          <w:p w:rsidR="005A137D" w:rsidRPr="00063FF3" w:rsidRDefault="005A137D" w:rsidP="00E12340">
            <w:pPr>
              <w:spacing w:line="240" w:lineRule="auto"/>
              <w:ind w:firstLine="0"/>
              <w:rPr>
                <w:rFonts w:cs="Times New Roman"/>
                <w:bCs/>
                <w:szCs w:val="20"/>
              </w:rPr>
            </w:pPr>
            <w:r w:rsidRPr="00063FF3">
              <w:rPr>
                <w:rFonts w:cs="Times New Roman"/>
                <w:b/>
                <w:bCs/>
                <w:szCs w:val="20"/>
              </w:rPr>
              <w:t>Common Name</w:t>
            </w:r>
          </w:p>
        </w:tc>
        <w:tc>
          <w:tcPr>
            <w:tcW w:w="1695" w:type="dxa"/>
            <w:tcBorders>
              <w:top w:val="single" w:sz="12" w:space="0" w:color="auto"/>
              <w:bottom w:val="single" w:sz="12" w:space="0" w:color="auto"/>
            </w:tcBorders>
            <w:shd w:val="clear" w:color="auto" w:fill="auto"/>
            <w:vAlign w:val="center"/>
          </w:tcPr>
          <w:p w:rsidR="005A137D" w:rsidRPr="00063FF3" w:rsidRDefault="005A137D" w:rsidP="00E12340">
            <w:pPr>
              <w:spacing w:line="240" w:lineRule="auto"/>
              <w:ind w:firstLine="0"/>
              <w:rPr>
                <w:rFonts w:cs="Times New Roman"/>
                <w:bCs/>
                <w:szCs w:val="20"/>
              </w:rPr>
            </w:pPr>
            <w:r w:rsidRPr="00063FF3">
              <w:rPr>
                <w:rFonts w:cs="Times New Roman"/>
                <w:b/>
                <w:bCs/>
                <w:szCs w:val="20"/>
              </w:rPr>
              <w:t>Family</w:t>
            </w:r>
          </w:p>
        </w:tc>
        <w:tc>
          <w:tcPr>
            <w:tcW w:w="1590" w:type="dxa"/>
            <w:tcBorders>
              <w:top w:val="single" w:sz="12" w:space="0" w:color="auto"/>
              <w:bottom w:val="single" w:sz="12" w:space="0" w:color="auto"/>
            </w:tcBorders>
            <w:shd w:val="clear" w:color="auto" w:fill="auto"/>
            <w:vAlign w:val="center"/>
          </w:tcPr>
          <w:p w:rsidR="005A137D" w:rsidRPr="00063FF3" w:rsidRDefault="005A137D" w:rsidP="00E12340">
            <w:pPr>
              <w:spacing w:line="240" w:lineRule="auto"/>
              <w:ind w:firstLine="0"/>
              <w:rPr>
                <w:rFonts w:cs="Times New Roman"/>
                <w:bCs/>
                <w:szCs w:val="20"/>
              </w:rPr>
            </w:pPr>
            <w:r w:rsidRPr="00063FF3">
              <w:rPr>
                <w:rFonts w:cs="Times New Roman"/>
                <w:b/>
                <w:bCs/>
                <w:szCs w:val="20"/>
              </w:rPr>
              <w:t>Conservation Status</w:t>
            </w:r>
          </w:p>
        </w:tc>
        <w:tc>
          <w:tcPr>
            <w:tcW w:w="1522" w:type="dxa"/>
            <w:tcBorders>
              <w:top w:val="single" w:sz="12" w:space="0" w:color="auto"/>
              <w:bottom w:val="single" w:sz="12" w:space="0" w:color="auto"/>
            </w:tcBorders>
            <w:shd w:val="clear" w:color="auto" w:fill="auto"/>
            <w:vAlign w:val="center"/>
          </w:tcPr>
          <w:p w:rsidR="005A137D" w:rsidRPr="00063FF3" w:rsidRDefault="005A137D" w:rsidP="00E12340">
            <w:pPr>
              <w:spacing w:line="240" w:lineRule="auto"/>
              <w:ind w:firstLine="0"/>
              <w:rPr>
                <w:rFonts w:cs="Times New Roman"/>
                <w:bCs/>
                <w:szCs w:val="20"/>
              </w:rPr>
            </w:pPr>
            <w:r w:rsidRPr="00063FF3">
              <w:rPr>
                <w:rFonts w:cs="Times New Roman"/>
                <w:b/>
                <w:bCs/>
                <w:szCs w:val="20"/>
              </w:rPr>
              <w:t>Geographic Range</w:t>
            </w:r>
          </w:p>
        </w:tc>
        <w:tc>
          <w:tcPr>
            <w:tcW w:w="1295" w:type="dxa"/>
            <w:tcBorders>
              <w:top w:val="single" w:sz="12" w:space="0" w:color="auto"/>
              <w:bottom w:val="single" w:sz="12" w:space="0" w:color="auto"/>
            </w:tcBorders>
            <w:shd w:val="clear" w:color="auto" w:fill="auto"/>
            <w:vAlign w:val="center"/>
          </w:tcPr>
          <w:p w:rsidR="005A137D" w:rsidRPr="00063FF3" w:rsidRDefault="005A137D" w:rsidP="00E12340">
            <w:pPr>
              <w:spacing w:line="240" w:lineRule="auto"/>
              <w:ind w:firstLine="0"/>
              <w:rPr>
                <w:rFonts w:cs="Times New Roman"/>
                <w:bCs/>
                <w:szCs w:val="20"/>
              </w:rPr>
            </w:pPr>
            <w:r w:rsidRPr="00063FF3">
              <w:rPr>
                <w:rFonts w:cs="Times New Roman"/>
                <w:b/>
                <w:bCs/>
                <w:szCs w:val="20"/>
              </w:rPr>
              <w:t>Butterfly resource</w:t>
            </w:r>
          </w:p>
        </w:tc>
        <w:tc>
          <w:tcPr>
            <w:tcW w:w="1295" w:type="dxa"/>
            <w:tcBorders>
              <w:top w:val="single" w:sz="12" w:space="0" w:color="auto"/>
              <w:bottom w:val="single" w:sz="12" w:space="0" w:color="auto"/>
            </w:tcBorders>
            <w:vAlign w:val="center"/>
          </w:tcPr>
          <w:p w:rsidR="005A137D" w:rsidRPr="00063FF3" w:rsidRDefault="005A137D" w:rsidP="00E12340">
            <w:pPr>
              <w:spacing w:line="240" w:lineRule="auto"/>
              <w:ind w:firstLine="0"/>
              <w:rPr>
                <w:rFonts w:cs="Times New Roman"/>
                <w:bCs/>
                <w:szCs w:val="20"/>
              </w:rPr>
            </w:pPr>
            <w:r w:rsidRPr="00063FF3">
              <w:rPr>
                <w:rFonts w:cs="Times New Roman"/>
                <w:b/>
                <w:bCs/>
                <w:szCs w:val="20"/>
              </w:rPr>
              <w:t>Plant Material Used</w:t>
            </w:r>
          </w:p>
        </w:tc>
        <w:tc>
          <w:tcPr>
            <w:tcW w:w="1416" w:type="dxa"/>
            <w:tcBorders>
              <w:top w:val="single" w:sz="12" w:space="0" w:color="auto"/>
              <w:bottom w:val="single" w:sz="12" w:space="0" w:color="auto"/>
            </w:tcBorders>
            <w:vAlign w:val="center"/>
          </w:tcPr>
          <w:p w:rsidR="005A137D" w:rsidRPr="00063FF3" w:rsidRDefault="005A137D" w:rsidP="00E12340">
            <w:pPr>
              <w:spacing w:line="240" w:lineRule="auto"/>
              <w:ind w:firstLine="0"/>
              <w:rPr>
                <w:rFonts w:cs="Times New Roman"/>
                <w:bCs/>
                <w:szCs w:val="20"/>
              </w:rPr>
            </w:pPr>
            <w:r w:rsidRPr="00063FF3">
              <w:rPr>
                <w:rFonts w:cs="Times New Roman"/>
                <w:b/>
                <w:bCs/>
                <w:szCs w:val="20"/>
              </w:rPr>
              <w:t># Planted</w:t>
            </w:r>
          </w:p>
        </w:tc>
      </w:tr>
      <w:tr w:rsidR="005A137D" w:rsidRPr="00063FF3" w:rsidTr="00E12340">
        <w:trPr>
          <w:trHeight w:val="864"/>
        </w:trPr>
        <w:tc>
          <w:tcPr>
            <w:tcW w:w="1985" w:type="dxa"/>
            <w:tcBorders>
              <w:top w:val="single" w:sz="12" w:space="0" w:color="auto"/>
            </w:tcBorders>
            <w:vAlign w:val="center"/>
          </w:tcPr>
          <w:p w:rsidR="005A137D" w:rsidRPr="00244068" w:rsidRDefault="005A137D" w:rsidP="00E12340">
            <w:pPr>
              <w:spacing w:line="240" w:lineRule="auto"/>
              <w:ind w:firstLine="0"/>
              <w:rPr>
                <w:rFonts w:cs="Times New Roman"/>
                <w:bCs/>
                <w:i/>
                <w:szCs w:val="20"/>
              </w:rPr>
            </w:pPr>
            <w:r w:rsidRPr="00244068">
              <w:rPr>
                <w:rFonts w:cs="Times New Roman"/>
                <w:bCs/>
                <w:i/>
                <w:szCs w:val="20"/>
              </w:rPr>
              <w:t>Lupinus oreganus</w:t>
            </w:r>
          </w:p>
        </w:tc>
        <w:tc>
          <w:tcPr>
            <w:tcW w:w="1736" w:type="dxa"/>
            <w:tcBorders>
              <w:top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Kincaid’s Lupine</w:t>
            </w:r>
          </w:p>
        </w:tc>
        <w:tc>
          <w:tcPr>
            <w:tcW w:w="1695" w:type="dxa"/>
            <w:tcBorders>
              <w:top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Fabaceae</w:t>
            </w:r>
          </w:p>
        </w:tc>
        <w:tc>
          <w:tcPr>
            <w:tcW w:w="1590" w:type="dxa"/>
            <w:tcBorders>
              <w:top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Threatened</w:t>
            </w:r>
          </w:p>
        </w:tc>
        <w:tc>
          <w:tcPr>
            <w:tcW w:w="1522" w:type="dxa"/>
            <w:tcBorders>
              <w:top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Western WA and OR</w:t>
            </w:r>
          </w:p>
        </w:tc>
        <w:tc>
          <w:tcPr>
            <w:tcW w:w="1295" w:type="dxa"/>
            <w:tcBorders>
              <w:top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Host for FBB</w:t>
            </w:r>
          </w:p>
        </w:tc>
        <w:tc>
          <w:tcPr>
            <w:tcW w:w="1295" w:type="dxa"/>
            <w:tcBorders>
              <w:top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Seed</w:t>
            </w:r>
          </w:p>
        </w:tc>
        <w:tc>
          <w:tcPr>
            <w:tcW w:w="1416" w:type="dxa"/>
            <w:tcBorders>
              <w:top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100/split plot</w:t>
            </w:r>
          </w:p>
        </w:tc>
      </w:tr>
      <w:tr w:rsidR="005A137D" w:rsidRPr="00063FF3" w:rsidTr="00E12340">
        <w:trPr>
          <w:trHeight w:val="848"/>
        </w:trPr>
        <w:tc>
          <w:tcPr>
            <w:tcW w:w="1985" w:type="dxa"/>
            <w:vAlign w:val="center"/>
          </w:tcPr>
          <w:p w:rsidR="005A137D" w:rsidRPr="00244068" w:rsidRDefault="005A137D" w:rsidP="00E12340">
            <w:pPr>
              <w:spacing w:line="240" w:lineRule="auto"/>
              <w:ind w:firstLine="0"/>
              <w:rPr>
                <w:rFonts w:cs="Times New Roman"/>
                <w:bCs/>
                <w:i/>
                <w:szCs w:val="20"/>
              </w:rPr>
            </w:pPr>
            <w:r w:rsidRPr="00244068">
              <w:rPr>
                <w:rFonts w:cs="Times New Roman"/>
                <w:bCs/>
                <w:i/>
                <w:szCs w:val="20"/>
              </w:rPr>
              <w:t>Erigeron decumbens</w:t>
            </w:r>
          </w:p>
        </w:tc>
        <w:tc>
          <w:tcPr>
            <w:tcW w:w="1736"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Willamette Daisy</w:t>
            </w:r>
          </w:p>
        </w:tc>
        <w:tc>
          <w:tcPr>
            <w:tcW w:w="1695"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Asteraceae</w:t>
            </w:r>
          </w:p>
        </w:tc>
        <w:tc>
          <w:tcPr>
            <w:tcW w:w="1590"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Endangered</w:t>
            </w:r>
          </w:p>
        </w:tc>
        <w:tc>
          <w:tcPr>
            <w:tcW w:w="1522"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Western OR</w:t>
            </w:r>
          </w:p>
        </w:tc>
        <w:tc>
          <w:tcPr>
            <w:tcW w:w="1295"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None known</w:t>
            </w:r>
          </w:p>
        </w:tc>
        <w:tc>
          <w:tcPr>
            <w:tcW w:w="1295"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Seed</w:t>
            </w:r>
          </w:p>
        </w:tc>
        <w:tc>
          <w:tcPr>
            <w:tcW w:w="1416"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~1000</w:t>
            </w:r>
          </w:p>
        </w:tc>
      </w:tr>
      <w:tr w:rsidR="005A137D" w:rsidRPr="00063FF3" w:rsidTr="00E12340">
        <w:trPr>
          <w:trHeight w:val="864"/>
        </w:trPr>
        <w:tc>
          <w:tcPr>
            <w:tcW w:w="1985" w:type="dxa"/>
            <w:vAlign w:val="center"/>
          </w:tcPr>
          <w:p w:rsidR="005A137D" w:rsidRPr="00244068" w:rsidRDefault="005A137D" w:rsidP="00E12340">
            <w:pPr>
              <w:spacing w:line="240" w:lineRule="auto"/>
              <w:ind w:firstLine="0"/>
              <w:rPr>
                <w:rFonts w:cs="Times New Roman"/>
                <w:bCs/>
                <w:i/>
                <w:szCs w:val="20"/>
              </w:rPr>
            </w:pPr>
            <w:r w:rsidRPr="00244068">
              <w:rPr>
                <w:rFonts w:cs="Times New Roman"/>
                <w:bCs/>
                <w:i/>
                <w:szCs w:val="20"/>
              </w:rPr>
              <w:t xml:space="preserve">Castilleja levisecta </w:t>
            </w:r>
          </w:p>
        </w:tc>
        <w:tc>
          <w:tcPr>
            <w:tcW w:w="1736"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Golden Paintbrush</w:t>
            </w:r>
          </w:p>
        </w:tc>
        <w:tc>
          <w:tcPr>
            <w:tcW w:w="1695"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Orobanchaceae</w:t>
            </w:r>
          </w:p>
        </w:tc>
        <w:tc>
          <w:tcPr>
            <w:tcW w:w="1590"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Endangered</w:t>
            </w:r>
          </w:p>
        </w:tc>
        <w:tc>
          <w:tcPr>
            <w:tcW w:w="1522"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Western WA and BC</w:t>
            </w:r>
          </w:p>
        </w:tc>
        <w:tc>
          <w:tcPr>
            <w:tcW w:w="1295"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Potential host for TCB</w:t>
            </w:r>
          </w:p>
        </w:tc>
        <w:tc>
          <w:tcPr>
            <w:tcW w:w="1295"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Vegetative Plugs</w:t>
            </w:r>
          </w:p>
        </w:tc>
        <w:tc>
          <w:tcPr>
            <w:tcW w:w="1416"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5 at Bellfountain only</w:t>
            </w:r>
          </w:p>
        </w:tc>
      </w:tr>
      <w:tr w:rsidR="005A137D" w:rsidRPr="00063FF3" w:rsidTr="00E12340">
        <w:trPr>
          <w:trHeight w:val="864"/>
        </w:trPr>
        <w:tc>
          <w:tcPr>
            <w:tcW w:w="1985" w:type="dxa"/>
            <w:tcBorders>
              <w:bottom w:val="single" w:sz="4" w:space="0" w:color="auto"/>
            </w:tcBorders>
            <w:vAlign w:val="center"/>
          </w:tcPr>
          <w:p w:rsidR="005A137D" w:rsidRPr="00244068" w:rsidRDefault="005A137D" w:rsidP="00E12340">
            <w:pPr>
              <w:spacing w:line="240" w:lineRule="auto"/>
              <w:ind w:firstLine="0"/>
              <w:rPr>
                <w:rFonts w:cs="Times New Roman"/>
                <w:bCs/>
                <w:i/>
                <w:szCs w:val="20"/>
              </w:rPr>
            </w:pPr>
            <w:r w:rsidRPr="00244068">
              <w:rPr>
                <w:rFonts w:cs="Times New Roman"/>
                <w:bCs/>
                <w:i/>
                <w:szCs w:val="20"/>
              </w:rPr>
              <w:t xml:space="preserve">Sidalcea malviflora </w:t>
            </w:r>
            <w:r w:rsidRPr="00244068">
              <w:rPr>
                <w:rFonts w:cs="Times New Roman"/>
                <w:bCs/>
                <w:szCs w:val="20"/>
              </w:rPr>
              <w:t xml:space="preserve">ssp. </w:t>
            </w:r>
            <w:r w:rsidRPr="00244068">
              <w:rPr>
                <w:rFonts w:cs="Times New Roman"/>
                <w:bCs/>
                <w:i/>
                <w:szCs w:val="20"/>
              </w:rPr>
              <w:t>virgata</w:t>
            </w:r>
          </w:p>
        </w:tc>
        <w:tc>
          <w:tcPr>
            <w:tcW w:w="1736" w:type="dxa"/>
            <w:tcBorders>
              <w:bottom w:val="single" w:sz="4"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Rose Checkermallow</w:t>
            </w:r>
          </w:p>
        </w:tc>
        <w:tc>
          <w:tcPr>
            <w:tcW w:w="1695" w:type="dxa"/>
            <w:tcBorders>
              <w:bottom w:val="single" w:sz="4"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Malvaceae</w:t>
            </w:r>
          </w:p>
        </w:tc>
        <w:tc>
          <w:tcPr>
            <w:tcW w:w="1590" w:type="dxa"/>
            <w:tcBorders>
              <w:bottom w:val="single" w:sz="4"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Common</w:t>
            </w:r>
          </w:p>
        </w:tc>
        <w:tc>
          <w:tcPr>
            <w:tcW w:w="1522" w:type="dxa"/>
            <w:tcBorders>
              <w:bottom w:val="single" w:sz="4"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Western WA and OR</w:t>
            </w:r>
          </w:p>
        </w:tc>
        <w:tc>
          <w:tcPr>
            <w:tcW w:w="1295" w:type="dxa"/>
            <w:tcBorders>
              <w:bottom w:val="single" w:sz="4"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Nectar</w:t>
            </w:r>
          </w:p>
        </w:tc>
        <w:tc>
          <w:tcPr>
            <w:tcW w:w="1295" w:type="dxa"/>
            <w:tcBorders>
              <w:bottom w:val="single" w:sz="4"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Seed</w:t>
            </w:r>
          </w:p>
        </w:tc>
        <w:tc>
          <w:tcPr>
            <w:tcW w:w="1416" w:type="dxa"/>
            <w:tcBorders>
              <w:bottom w:val="single" w:sz="4"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 xml:space="preserve">~100 </w:t>
            </w:r>
          </w:p>
        </w:tc>
      </w:tr>
      <w:tr w:rsidR="005A137D" w:rsidRPr="00063FF3" w:rsidTr="00E12340">
        <w:trPr>
          <w:trHeight w:val="944"/>
        </w:trPr>
        <w:tc>
          <w:tcPr>
            <w:tcW w:w="1985" w:type="dxa"/>
            <w:tcBorders>
              <w:bottom w:val="single" w:sz="12" w:space="0" w:color="auto"/>
            </w:tcBorders>
            <w:vAlign w:val="center"/>
          </w:tcPr>
          <w:p w:rsidR="005A137D" w:rsidRPr="00244068" w:rsidRDefault="005A137D" w:rsidP="00E12340">
            <w:pPr>
              <w:spacing w:line="240" w:lineRule="auto"/>
              <w:ind w:firstLine="0"/>
              <w:rPr>
                <w:rFonts w:cs="Times New Roman"/>
                <w:bCs/>
                <w:i/>
                <w:szCs w:val="20"/>
              </w:rPr>
            </w:pPr>
            <w:r w:rsidRPr="00244068">
              <w:rPr>
                <w:rFonts w:cs="Times New Roman"/>
                <w:bCs/>
                <w:i/>
                <w:szCs w:val="20"/>
              </w:rPr>
              <w:t>Iris tenax</w:t>
            </w:r>
          </w:p>
        </w:tc>
        <w:tc>
          <w:tcPr>
            <w:tcW w:w="1736" w:type="dxa"/>
            <w:tcBorders>
              <w:bottom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Oregon Iris</w:t>
            </w:r>
          </w:p>
        </w:tc>
        <w:tc>
          <w:tcPr>
            <w:tcW w:w="1695" w:type="dxa"/>
            <w:tcBorders>
              <w:bottom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Iridaceae</w:t>
            </w:r>
          </w:p>
        </w:tc>
        <w:tc>
          <w:tcPr>
            <w:tcW w:w="1590" w:type="dxa"/>
            <w:tcBorders>
              <w:bottom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Common</w:t>
            </w:r>
          </w:p>
        </w:tc>
        <w:tc>
          <w:tcPr>
            <w:tcW w:w="1522" w:type="dxa"/>
            <w:tcBorders>
              <w:bottom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OR, WA, CA</w:t>
            </w:r>
          </w:p>
        </w:tc>
        <w:tc>
          <w:tcPr>
            <w:tcW w:w="1295" w:type="dxa"/>
            <w:tcBorders>
              <w:bottom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Nectar</w:t>
            </w:r>
          </w:p>
        </w:tc>
        <w:tc>
          <w:tcPr>
            <w:tcW w:w="1295" w:type="dxa"/>
            <w:tcBorders>
              <w:bottom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Seed and Vegetative Plugs</w:t>
            </w:r>
          </w:p>
        </w:tc>
        <w:tc>
          <w:tcPr>
            <w:tcW w:w="1416" w:type="dxa"/>
            <w:tcBorders>
              <w:bottom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~100 seeds &amp; 5 plugs</w:t>
            </w:r>
          </w:p>
        </w:tc>
      </w:tr>
    </w:tbl>
    <w:p w:rsidR="005A137D" w:rsidRDefault="005A137D" w:rsidP="005A137D">
      <w:pPr>
        <w:ind w:firstLine="0"/>
        <w:rPr>
          <w:rFonts w:eastAsiaTheme="minorEastAsia"/>
          <w:bCs/>
          <w:szCs w:val="18"/>
          <w:lang w:bidi="en-US"/>
        </w:rPr>
      </w:pPr>
      <w:bookmarkStart w:id="128" w:name="_Toc317349847"/>
      <w:bookmarkStart w:id="129" w:name="_Toc318126977"/>
    </w:p>
    <w:p w:rsidR="005A137D" w:rsidRPr="00063FF3" w:rsidRDefault="005A137D" w:rsidP="005A137D">
      <w:pPr>
        <w:ind w:firstLine="0"/>
        <w:rPr>
          <w:rFonts w:eastAsiaTheme="minorEastAsia"/>
          <w:bCs/>
          <w:szCs w:val="18"/>
          <w:lang w:bidi="en-US"/>
        </w:rPr>
      </w:pPr>
      <w:r w:rsidRPr="00063FF3">
        <w:rPr>
          <w:rFonts w:eastAsiaTheme="minorEastAsia"/>
          <w:bCs/>
          <w:szCs w:val="18"/>
          <w:lang w:bidi="en-US"/>
        </w:rPr>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1</w:t>
      </w:r>
      <w:r w:rsidRPr="00063FF3">
        <w:rPr>
          <w:rFonts w:eastAsiaTheme="minorEastAsia"/>
          <w:bCs/>
          <w:noProof/>
          <w:szCs w:val="18"/>
          <w:lang w:bidi="en-US"/>
        </w:rPr>
        <w:fldChar w:fldCharType="end"/>
      </w:r>
      <w:bookmarkEnd w:id="128"/>
      <w:bookmarkEnd w:id="129"/>
      <w:r w:rsidRPr="00063FF3">
        <w:rPr>
          <w:rFonts w:eastAsiaTheme="minorEastAsia"/>
          <w:bCs/>
          <w:szCs w:val="18"/>
          <w:lang w:bidi="en-US"/>
        </w:rPr>
        <w:t xml:space="preserve"> Plant species used in experimental seeding and planting</w:t>
      </w:r>
    </w:p>
    <w:p w:rsidR="005A137D" w:rsidRDefault="005A137D" w:rsidP="005A137D">
      <w:pPr>
        <w:ind w:firstLine="0"/>
        <w:rPr>
          <w:b/>
        </w:rPr>
      </w:pPr>
    </w:p>
    <w:p w:rsidR="005A137D" w:rsidRDefault="005A137D" w:rsidP="005A137D">
      <w:pPr>
        <w:ind w:firstLine="0"/>
        <w:rPr>
          <w:b/>
        </w:rPr>
        <w:sectPr w:rsidR="005A137D" w:rsidSect="005A137D">
          <w:type w:val="continuous"/>
          <w:pgSz w:w="15840" w:h="12240" w:orient="landscape"/>
          <w:pgMar w:top="1440" w:right="1440" w:bottom="1440" w:left="1440" w:header="720" w:footer="720" w:gutter="0"/>
          <w:lnNumType w:countBy="1" w:restart="continuous"/>
          <w:cols w:space="720"/>
          <w:docGrid w:linePitch="360"/>
        </w:sectPr>
      </w:pPr>
    </w:p>
    <w:p w:rsidR="005A137D" w:rsidRDefault="005A137D" w:rsidP="005A137D">
      <w:pPr>
        <w:spacing w:after="80"/>
        <w:ind w:firstLine="0"/>
        <w:rPr>
          <w:b/>
        </w:rPr>
      </w:pPr>
      <w:bookmarkStart w:id="130" w:name="_Toc318126978"/>
      <w:proofErr w:type="gramStart"/>
      <w:r w:rsidRPr="00063FF3">
        <w:rPr>
          <w:rFonts w:eastAsiaTheme="minorEastAsia"/>
          <w:bCs/>
          <w:szCs w:val="18"/>
          <w:lang w:bidi="en-US"/>
        </w:rPr>
        <w:lastRenderedPageBreak/>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2</w:t>
      </w:r>
      <w:r w:rsidRPr="00063FF3">
        <w:rPr>
          <w:rFonts w:eastAsiaTheme="minorEastAsia"/>
          <w:bCs/>
          <w:noProof/>
          <w:szCs w:val="18"/>
          <w:lang w:bidi="en-US"/>
        </w:rPr>
        <w:fldChar w:fldCharType="end"/>
      </w:r>
      <w:r w:rsidRPr="00063FF3">
        <w:rPr>
          <w:rFonts w:eastAsiaTheme="minorEastAsia"/>
          <w:bCs/>
          <w:noProof/>
          <w:szCs w:val="18"/>
          <w:lang w:bidi="en-US"/>
        </w:rPr>
        <w:t>.</w:t>
      </w:r>
      <w:proofErr w:type="gramEnd"/>
      <w:r w:rsidRPr="00063FF3">
        <w:rPr>
          <w:rFonts w:eastAsiaTheme="minorEastAsia"/>
          <w:bCs/>
          <w:noProof/>
          <w:szCs w:val="18"/>
          <w:lang w:bidi="en-US"/>
        </w:rPr>
        <w:t xml:space="preserve"> </w:t>
      </w:r>
      <w:r w:rsidRPr="00063FF3">
        <w:rPr>
          <w:rFonts w:eastAsiaTheme="minorEastAsia"/>
          <w:bCs/>
          <w:szCs w:val="18"/>
          <w:lang w:bidi="en-US"/>
        </w:rPr>
        <w:t xml:space="preserve"> </w:t>
      </w:r>
      <w:bookmarkStart w:id="131" w:name="_Toc318127038"/>
      <w:r w:rsidRPr="00063FF3">
        <w:rPr>
          <w:rFonts w:eastAsiaTheme="minorEastAsia"/>
          <w:bCs/>
          <w:szCs w:val="18"/>
          <w:lang w:bidi="en-US"/>
        </w:rPr>
        <w:t xml:space="preserve">Summary of all regression models with site as a blocking factor. Bold values are significant at p </w:t>
      </w:r>
      <w:r w:rsidRPr="00063FF3">
        <w:rPr>
          <w:rFonts w:eastAsiaTheme="minorEastAsia" w:cs="Times New Roman"/>
          <w:bCs/>
          <w:szCs w:val="18"/>
          <w:lang w:bidi="en-US"/>
        </w:rPr>
        <w:t xml:space="preserve">≤ </w:t>
      </w:r>
      <w:r w:rsidRPr="00063FF3">
        <w:rPr>
          <w:rFonts w:eastAsiaTheme="minorEastAsia"/>
          <w:bCs/>
          <w:szCs w:val="18"/>
          <w:lang w:bidi="en-US"/>
        </w:rPr>
        <w:t>0.1.</w:t>
      </w:r>
      <w:bookmarkEnd w:id="130"/>
      <w:bookmarkEnd w:id="131"/>
    </w:p>
    <w:tbl>
      <w:tblPr>
        <w:tblpPr w:leftFromText="180" w:rightFromText="180" w:vertAnchor="text" w:horzAnchor="margin" w:tblpXSpec="center" w:tblpY="368"/>
        <w:tblW w:w="9496" w:type="dxa"/>
        <w:tblLook w:val="06A0" w:firstRow="1" w:lastRow="0" w:firstColumn="1" w:lastColumn="0" w:noHBand="1" w:noVBand="1"/>
      </w:tblPr>
      <w:tblGrid>
        <w:gridCol w:w="540"/>
        <w:gridCol w:w="526"/>
        <w:gridCol w:w="1342"/>
        <w:gridCol w:w="849"/>
        <w:gridCol w:w="1084"/>
        <w:gridCol w:w="918"/>
        <w:gridCol w:w="684"/>
        <w:gridCol w:w="940"/>
        <w:gridCol w:w="1084"/>
        <w:gridCol w:w="711"/>
        <w:gridCol w:w="821"/>
      </w:tblGrid>
      <w:tr w:rsidR="005A137D" w:rsidRPr="00063FF3" w:rsidTr="00E12340">
        <w:trPr>
          <w:trHeight w:val="266"/>
        </w:trPr>
        <w:tc>
          <w:tcPr>
            <w:tcW w:w="5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p>
        </w:tc>
        <w:tc>
          <w:tcPr>
            <w:tcW w:w="526"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p>
        </w:tc>
        <w:tc>
          <w:tcPr>
            <w:tcW w:w="1342" w:type="dxa"/>
            <w:vMerge w:val="restart"/>
            <w:tcBorders>
              <w:top w:val="single" w:sz="8" w:space="0" w:color="auto"/>
              <w:left w:val="single" w:sz="8" w:space="0" w:color="auto"/>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i/>
                <w:iCs/>
                <w:color w:val="000000"/>
                <w:sz w:val="22"/>
              </w:rPr>
            </w:pPr>
            <w:r w:rsidRPr="00063FF3">
              <w:rPr>
                <w:rFonts w:eastAsia="Times New Roman" w:cs="Times New Roman"/>
                <w:i/>
                <w:iCs/>
                <w:color w:val="000000"/>
                <w:sz w:val="22"/>
              </w:rPr>
              <w:t> </w:t>
            </w:r>
          </w:p>
          <w:p w:rsidR="005A137D" w:rsidRPr="00063FF3" w:rsidRDefault="005A137D" w:rsidP="00E12340">
            <w:pPr>
              <w:spacing w:line="240" w:lineRule="auto"/>
              <w:ind w:firstLine="0"/>
              <w:rPr>
                <w:rFonts w:eastAsia="Times New Roman" w:cs="Times New Roman"/>
                <w:i/>
                <w:iCs/>
                <w:color w:val="000000"/>
                <w:sz w:val="22"/>
              </w:rPr>
            </w:pPr>
            <w:r w:rsidRPr="00063FF3">
              <w:rPr>
                <w:rFonts w:eastAsia="Times New Roman" w:cs="Times New Roman"/>
                <w:b/>
                <w:bCs/>
                <w:color w:val="000000"/>
                <w:sz w:val="22"/>
              </w:rPr>
              <w:t>Factor</w:t>
            </w:r>
          </w:p>
        </w:tc>
        <w:tc>
          <w:tcPr>
            <w:tcW w:w="3534" w:type="dxa"/>
            <w:gridSpan w:val="4"/>
            <w:tcBorders>
              <w:top w:val="single" w:sz="8" w:space="0" w:color="auto"/>
              <w:left w:val="nil"/>
              <w:bottom w:val="nil"/>
              <w:right w:val="single" w:sz="4" w:space="0" w:color="000000"/>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Establishment</w:t>
            </w:r>
          </w:p>
        </w:tc>
        <w:tc>
          <w:tcPr>
            <w:tcW w:w="3554" w:type="dxa"/>
            <w:gridSpan w:val="4"/>
            <w:tcBorders>
              <w:top w:val="single" w:sz="8" w:space="0" w:color="auto"/>
              <w:left w:val="nil"/>
              <w:bottom w:val="nil"/>
              <w:right w:val="single" w:sz="8" w:space="0" w:color="000000"/>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Survival</w:t>
            </w:r>
          </w:p>
        </w:tc>
      </w:tr>
      <w:tr w:rsidR="005A137D" w:rsidRPr="00063FF3" w:rsidTr="00E12340">
        <w:trPr>
          <w:trHeight w:val="261"/>
        </w:trPr>
        <w:tc>
          <w:tcPr>
            <w:tcW w:w="5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p>
        </w:tc>
        <w:tc>
          <w:tcPr>
            <w:tcW w:w="526"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p>
        </w:tc>
        <w:tc>
          <w:tcPr>
            <w:tcW w:w="1342" w:type="dxa"/>
            <w:vMerge/>
            <w:tcBorders>
              <w:left w:val="single" w:sz="8" w:space="0" w:color="auto"/>
              <w:bottom w:val="single" w:sz="8" w:space="0" w:color="auto"/>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p>
        </w:tc>
        <w:tc>
          <w:tcPr>
            <w:tcW w:w="849"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Slope</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Intercept</w:t>
            </w:r>
          </w:p>
        </w:tc>
        <w:tc>
          <w:tcPr>
            <w:tcW w:w="918"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R</w:t>
            </w:r>
            <w:r w:rsidRPr="00063FF3">
              <w:rPr>
                <w:rFonts w:eastAsia="Times New Roman" w:cs="Times New Roman"/>
                <w:b/>
                <w:bCs/>
                <w:color w:val="000000"/>
                <w:sz w:val="22"/>
                <w:vertAlign w:val="superscript"/>
              </w:rPr>
              <w:t>2</w:t>
            </w:r>
          </w:p>
        </w:tc>
        <w:tc>
          <w:tcPr>
            <w:tcW w:w="684"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i/>
                <w:color w:val="000000"/>
                <w:sz w:val="22"/>
              </w:rPr>
            </w:pPr>
            <w:r w:rsidRPr="00063FF3">
              <w:rPr>
                <w:rFonts w:eastAsia="Times New Roman" w:cs="Times New Roman"/>
                <w:b/>
                <w:bCs/>
                <w:i/>
                <w:color w:val="000000"/>
                <w:sz w:val="22"/>
              </w:rPr>
              <w:t xml:space="preserve">   p</w:t>
            </w:r>
          </w:p>
        </w:tc>
        <w:tc>
          <w:tcPr>
            <w:tcW w:w="940"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Slope</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Intercept</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R</w:t>
            </w:r>
            <w:r w:rsidRPr="00063FF3">
              <w:rPr>
                <w:rFonts w:eastAsia="Times New Roman" w:cs="Times New Roman"/>
                <w:b/>
                <w:bCs/>
                <w:color w:val="000000"/>
                <w:sz w:val="22"/>
                <w:vertAlign w:val="superscript"/>
              </w:rPr>
              <w:t>2</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i/>
                <w:color w:val="000000"/>
                <w:sz w:val="22"/>
              </w:rPr>
            </w:pPr>
            <w:r w:rsidRPr="00063FF3">
              <w:rPr>
                <w:rFonts w:eastAsia="Times New Roman" w:cs="Times New Roman"/>
                <w:b/>
                <w:bCs/>
                <w:i/>
                <w:color w:val="000000"/>
                <w:sz w:val="22"/>
              </w:rPr>
              <w:t>p</w:t>
            </w:r>
          </w:p>
        </w:tc>
      </w:tr>
      <w:tr w:rsidR="005A137D" w:rsidRPr="00063FF3" w:rsidTr="00E12340">
        <w:trPr>
          <w:trHeight w:val="266"/>
        </w:trPr>
        <w:tc>
          <w:tcPr>
            <w:tcW w:w="54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Lupinus oreganus</w:t>
            </w:r>
          </w:p>
        </w:tc>
        <w:tc>
          <w:tcPr>
            <w:tcW w:w="526" w:type="dxa"/>
            <w:vMerge w:val="restart"/>
            <w:tcBorders>
              <w:top w:val="single" w:sz="8" w:space="0" w:color="auto"/>
              <w:left w:val="single" w:sz="4" w:space="0" w:color="auto"/>
              <w:bottom w:val="single" w:sz="4"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Scarified Seeds</w:t>
            </w: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-0.007</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12.1</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0.009</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0.92</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38.9</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7.13</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0.67</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28.4</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0.013</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11.68</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0.009</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0.92</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30.5</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-0.278</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12.09</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0.59</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31.6</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0.8</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12.1</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0.75</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34.6</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1.688</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8.84</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0.61</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32.9</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4" w:space="0" w:color="auto"/>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4"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0.156</w:t>
            </w:r>
          </w:p>
        </w:tc>
        <w:tc>
          <w:tcPr>
            <w:tcW w:w="1083" w:type="dxa"/>
            <w:tcBorders>
              <w:top w:val="nil"/>
              <w:left w:val="nil"/>
              <w:bottom w:val="single" w:sz="4"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-1.83</w:t>
            </w:r>
          </w:p>
        </w:tc>
        <w:tc>
          <w:tcPr>
            <w:tcW w:w="918" w:type="dxa"/>
            <w:tcBorders>
              <w:top w:val="nil"/>
              <w:left w:val="nil"/>
              <w:bottom w:val="single" w:sz="4"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single" w:sz="4" w:space="0" w:color="auto"/>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0.37</w:t>
            </w:r>
          </w:p>
        </w:tc>
        <w:tc>
          <w:tcPr>
            <w:tcW w:w="940" w:type="dxa"/>
            <w:tcBorders>
              <w:top w:val="nil"/>
              <w:left w:val="nil"/>
              <w:bottom w:val="single" w:sz="4"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-0.11</w:t>
            </w:r>
          </w:p>
        </w:tc>
        <w:tc>
          <w:tcPr>
            <w:tcW w:w="1083" w:type="dxa"/>
            <w:tcBorders>
              <w:top w:val="nil"/>
              <w:left w:val="nil"/>
              <w:bottom w:val="single" w:sz="4"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41.1</w:t>
            </w:r>
          </w:p>
        </w:tc>
        <w:tc>
          <w:tcPr>
            <w:tcW w:w="711" w:type="dxa"/>
            <w:tcBorders>
              <w:top w:val="nil"/>
              <w:left w:val="nil"/>
              <w:bottom w:val="single" w:sz="4"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single" w:sz="4" w:space="0" w:color="auto"/>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Non-Scarified Seeds</w:t>
            </w: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0.088</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25.5</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32.6</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0.55</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30.8</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29.6</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-0.142</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29.99</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31.8</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0.39</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-0.021</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28.38</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36.1</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-0.251</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29.17</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0.28</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-0.7</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40.3</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0.39</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0.0005</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3.394</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21.36</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0.1123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0.03</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3</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24.6</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0.05</w:t>
            </w:r>
          </w:p>
        </w:tc>
      </w:tr>
      <w:tr w:rsidR="005A137D" w:rsidRPr="00063FF3" w:rsidTr="00E12340">
        <w:trPr>
          <w:trHeight w:val="279"/>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0.154</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14.81</w:t>
            </w:r>
          </w:p>
        </w:tc>
        <w:tc>
          <w:tcPr>
            <w:tcW w:w="918"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w:t>
            </w:r>
          </w:p>
        </w:tc>
        <w:tc>
          <w:tcPr>
            <w:tcW w:w="940"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0.29</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10.7</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0.029</w:t>
            </w:r>
          </w:p>
        </w:tc>
      </w:tr>
      <w:tr w:rsidR="005A137D" w:rsidRPr="00063FF3" w:rsidTr="00E1234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Sidalcea malviflora</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Seeds</w:t>
            </w:r>
          </w:p>
        </w:tc>
        <w:tc>
          <w:tcPr>
            <w:tcW w:w="1342"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15.60</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0.78</w:t>
            </w:r>
          </w:p>
        </w:tc>
        <w:tc>
          <w:tcPr>
            <w:tcW w:w="940" w:type="dxa"/>
            <w:tcBorders>
              <w:top w:val="nil"/>
              <w:left w:val="single" w:sz="4" w:space="0" w:color="auto"/>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0.18</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29.6</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0.12</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15.71</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0.85</w:t>
            </w:r>
          </w:p>
        </w:tc>
        <w:tc>
          <w:tcPr>
            <w:tcW w:w="940" w:type="dxa"/>
            <w:tcBorders>
              <w:top w:val="nil"/>
              <w:left w:val="single" w:sz="4" w:space="0" w:color="auto"/>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40.5</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0.06</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0.52</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14.39</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0.19</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33.9</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15.03</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0.47</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-1.54</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40.3</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0.07</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15.74</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-0.78</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45</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0.007</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15.71</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0.76</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20.2</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0.19</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0.004</w:t>
            </w:r>
          </w:p>
        </w:tc>
      </w:tr>
      <w:tr w:rsidR="005A137D" w:rsidRPr="00063FF3" w:rsidTr="00E12340">
        <w:trPr>
          <w:trHeight w:val="279"/>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21.66</w:t>
            </w:r>
          </w:p>
        </w:tc>
        <w:tc>
          <w:tcPr>
            <w:tcW w:w="918"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w:t>
            </w:r>
          </w:p>
        </w:tc>
        <w:tc>
          <w:tcPr>
            <w:tcW w:w="940"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18.14</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0.17</w:t>
            </w:r>
          </w:p>
        </w:tc>
      </w:tr>
      <w:tr w:rsidR="005A137D" w:rsidRPr="00063FF3" w:rsidTr="00E1234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Iris tenax</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Transplants</w:t>
            </w: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3534" w:type="dxa"/>
            <w:gridSpan w:val="4"/>
            <w:vMerge w:val="restart"/>
            <w:tcBorders>
              <w:top w:val="single" w:sz="8" w:space="0" w:color="auto"/>
              <w:left w:val="single" w:sz="4" w:space="0" w:color="auto"/>
              <w:bottom w:val="single" w:sz="8" w:space="0" w:color="auto"/>
              <w:right w:val="single" w:sz="4" w:space="0" w:color="000000"/>
            </w:tcBorders>
            <w:shd w:val="thinReverseDiagStripe" w:color="auto" w:fill="FFFFFF" w:themeFill="background1"/>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80.8</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0.45</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0.19</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68.1</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0.15</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81.3</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73.3</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0.48</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73.1</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83.5</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0.35</w:t>
            </w:r>
          </w:p>
        </w:tc>
      </w:tr>
      <w:tr w:rsidR="005A137D" w:rsidRPr="00063FF3" w:rsidTr="00E12340">
        <w:trPr>
          <w:trHeight w:val="279"/>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3534" w:type="dxa"/>
            <w:gridSpan w:val="4"/>
            <w:vMerge/>
            <w:tcBorders>
              <w:top w:val="nil"/>
              <w:left w:val="single" w:sz="8" w:space="0" w:color="auto"/>
              <w:bottom w:val="single" w:sz="8" w:space="0" w:color="auto"/>
              <w:right w:val="single" w:sz="8" w:space="0" w:color="auto"/>
            </w:tcBorders>
            <w:shd w:val="thinReverseDiagStripe" w:color="auto" w:fill="FFFFFF" w:themeFill="background1"/>
            <w:vAlign w:val="center"/>
            <w:hideMark/>
          </w:tcPr>
          <w:p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single" w:sz="8" w:space="0" w:color="auto"/>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0.07</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69.1</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0.13</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0.8</w:t>
            </w:r>
          </w:p>
        </w:tc>
      </w:tr>
      <w:tr w:rsidR="005A137D" w:rsidRPr="00063FF3" w:rsidTr="00E1234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Castilleja levisecta</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Transplants</w:t>
            </w: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98.6</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0.12</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0.37</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65</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0.07</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84.6</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92.5</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91.4</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0.76</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67.6</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1.32</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91.5</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0.59</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-9.6</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93.4</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0.008</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0.39</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91.6</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0.06</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-1.4</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88.6</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0.24</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0.03</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95.3</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0.58</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8.9</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55.4</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0.01</w:t>
            </w:r>
          </w:p>
        </w:tc>
      </w:tr>
      <w:tr w:rsidR="005A137D" w:rsidRPr="00063FF3" w:rsidTr="00E12340">
        <w:trPr>
          <w:trHeight w:val="282"/>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-0.29</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118.7</w:t>
            </w:r>
          </w:p>
        </w:tc>
        <w:tc>
          <w:tcPr>
            <w:tcW w:w="918"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684"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940"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1.01</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-6.2</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0.21</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0.04</w:t>
            </w:r>
          </w:p>
        </w:tc>
      </w:tr>
    </w:tbl>
    <w:p w:rsidR="005A137D" w:rsidRDefault="005A137D" w:rsidP="005A137D">
      <w:pPr>
        <w:ind w:firstLine="0"/>
        <w:rPr>
          <w:b/>
        </w:rPr>
        <w:sectPr w:rsidR="005A137D" w:rsidSect="00244068">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b/>
        </w:rPr>
      </w:pPr>
    </w:p>
    <w:p w:rsidR="005A137D" w:rsidRPr="00063FF3" w:rsidRDefault="005A137D" w:rsidP="005A137D">
      <w:pPr>
        <w:ind w:firstLine="0"/>
        <w:rPr>
          <w:rFonts w:eastAsiaTheme="minorEastAsia"/>
          <w:bCs/>
          <w:szCs w:val="18"/>
          <w:lang w:bidi="en-US"/>
        </w:rPr>
      </w:pPr>
      <w:bookmarkStart w:id="132" w:name="_Toc317349849"/>
      <w:bookmarkStart w:id="133" w:name="_Toc318126979"/>
      <w:r w:rsidRPr="00063FF3">
        <w:rPr>
          <w:rFonts w:eastAsiaTheme="minorEastAsia"/>
          <w:bCs/>
          <w:szCs w:val="18"/>
          <w:lang w:bidi="en-US"/>
        </w:rPr>
        <w:lastRenderedPageBreak/>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3</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134" w:name="_Toc318127039"/>
      <w:r w:rsidRPr="00063FF3">
        <w:rPr>
          <w:rFonts w:eastAsiaTheme="minorEastAsia"/>
          <w:bCs/>
          <w:szCs w:val="18"/>
          <w:lang w:bidi="en-US"/>
        </w:rPr>
        <w:t xml:space="preserve">Summary of regression models for median leaf number for surviving </w:t>
      </w:r>
      <w:r w:rsidRPr="00063FF3">
        <w:rPr>
          <w:rFonts w:eastAsiaTheme="minorEastAsia"/>
          <w:bCs/>
          <w:i/>
          <w:szCs w:val="18"/>
          <w:lang w:bidi="en-US"/>
        </w:rPr>
        <w:t>L. oreganus</w:t>
      </w:r>
      <w:r w:rsidRPr="00063FF3">
        <w:rPr>
          <w:rFonts w:eastAsiaTheme="minorEastAsia"/>
          <w:bCs/>
          <w:szCs w:val="18"/>
          <w:lang w:bidi="en-US"/>
        </w:rPr>
        <w:t xml:space="preserve"> from seeds planted in 2006.  Site is a blocking factor. Bold values are significant at p≤0.1. Note, regressions run on log transformation of leaf number.</w:t>
      </w:r>
      <w:bookmarkEnd w:id="132"/>
      <w:bookmarkEnd w:id="133"/>
      <w:bookmarkEnd w:id="134"/>
    </w:p>
    <w:p w:rsidR="005A137D" w:rsidRDefault="005A137D" w:rsidP="005A137D">
      <w:pPr>
        <w:ind w:firstLine="0"/>
        <w:rPr>
          <w:b/>
        </w:rPr>
      </w:pPr>
    </w:p>
    <w:tbl>
      <w:tblPr>
        <w:tblW w:w="6299" w:type="dxa"/>
        <w:jc w:val="center"/>
        <w:tblLook w:val="04A0" w:firstRow="1" w:lastRow="0" w:firstColumn="1" w:lastColumn="0" w:noHBand="0" w:noVBand="1"/>
      </w:tblPr>
      <w:tblGrid>
        <w:gridCol w:w="1539"/>
        <w:gridCol w:w="1220"/>
        <w:gridCol w:w="1376"/>
        <w:gridCol w:w="1082"/>
        <w:gridCol w:w="1082"/>
      </w:tblGrid>
      <w:tr w:rsidR="005A137D" w:rsidRPr="00063FF3" w:rsidTr="00E12340">
        <w:trPr>
          <w:trHeight w:val="340"/>
          <w:jc w:val="center"/>
        </w:trPr>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137D" w:rsidRPr="00063FF3" w:rsidRDefault="005A137D" w:rsidP="00E12340">
            <w:pPr>
              <w:ind w:firstLine="0"/>
              <w:rPr>
                <w:rFonts w:eastAsia="Times New Roman" w:cs="Times New Roman"/>
                <w:b/>
                <w:bCs/>
                <w:color w:val="000000"/>
                <w:szCs w:val="24"/>
              </w:rPr>
            </w:pPr>
            <w:r w:rsidRPr="00063FF3">
              <w:rPr>
                <w:rFonts w:eastAsia="Times New Roman" w:cs="Times New Roman"/>
                <w:b/>
                <w:bCs/>
                <w:color w:val="000000"/>
                <w:szCs w:val="24"/>
              </w:rPr>
              <w:t>Factor</w:t>
            </w:r>
          </w:p>
        </w:tc>
        <w:tc>
          <w:tcPr>
            <w:tcW w:w="1220" w:type="dxa"/>
            <w:tcBorders>
              <w:top w:val="single" w:sz="4" w:space="0" w:color="auto"/>
              <w:left w:val="nil"/>
              <w:bottom w:val="single" w:sz="4" w:space="0" w:color="auto"/>
              <w:right w:val="nil"/>
            </w:tcBorders>
            <w:shd w:val="clear" w:color="auto" w:fill="auto"/>
            <w:noWrap/>
            <w:vAlign w:val="bottom"/>
            <w:hideMark/>
          </w:tcPr>
          <w:p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Slope</w:t>
            </w:r>
          </w:p>
        </w:tc>
        <w:tc>
          <w:tcPr>
            <w:tcW w:w="1376" w:type="dxa"/>
            <w:tcBorders>
              <w:top w:val="single" w:sz="4" w:space="0" w:color="auto"/>
              <w:left w:val="nil"/>
              <w:bottom w:val="single" w:sz="4" w:space="0" w:color="auto"/>
              <w:right w:val="nil"/>
            </w:tcBorders>
            <w:shd w:val="clear" w:color="auto" w:fill="auto"/>
            <w:noWrap/>
            <w:vAlign w:val="bottom"/>
            <w:hideMark/>
          </w:tcPr>
          <w:p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Intercept</w:t>
            </w:r>
          </w:p>
        </w:tc>
        <w:tc>
          <w:tcPr>
            <w:tcW w:w="1082" w:type="dxa"/>
            <w:tcBorders>
              <w:top w:val="single" w:sz="4" w:space="0" w:color="auto"/>
              <w:left w:val="nil"/>
              <w:bottom w:val="single" w:sz="4" w:space="0" w:color="auto"/>
              <w:right w:val="nil"/>
            </w:tcBorders>
            <w:shd w:val="clear" w:color="auto" w:fill="auto"/>
            <w:noWrap/>
            <w:vAlign w:val="bottom"/>
            <w:hideMark/>
          </w:tcPr>
          <w:p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R</w:t>
            </w:r>
            <w:r w:rsidRPr="00063FF3">
              <w:rPr>
                <w:rFonts w:eastAsia="Times New Roman" w:cs="Times New Roman"/>
                <w:b/>
                <w:bCs/>
                <w:color w:val="000000"/>
                <w:szCs w:val="24"/>
                <w:vertAlign w:val="superscript"/>
              </w:rPr>
              <w:t>2</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rsidR="005A137D" w:rsidRPr="00063FF3" w:rsidRDefault="005A137D" w:rsidP="00E12340">
            <w:pPr>
              <w:ind w:firstLine="0"/>
              <w:jc w:val="center"/>
              <w:rPr>
                <w:rFonts w:eastAsia="Times New Roman" w:cs="Times New Roman"/>
                <w:b/>
                <w:bCs/>
                <w:i/>
                <w:iCs/>
                <w:color w:val="000000"/>
                <w:szCs w:val="24"/>
              </w:rPr>
            </w:pPr>
            <w:r w:rsidRPr="00063FF3">
              <w:rPr>
                <w:rFonts w:eastAsia="Times New Roman" w:cs="Times New Roman"/>
                <w:b/>
                <w:bCs/>
                <w:i/>
                <w:iCs/>
                <w:color w:val="000000"/>
                <w:szCs w:val="24"/>
              </w:rPr>
              <w:t>p</w:t>
            </w:r>
          </w:p>
        </w:tc>
      </w:tr>
      <w:tr w:rsidR="005A137D" w:rsidRPr="00063FF3"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Grass</w:t>
            </w:r>
          </w:p>
        </w:tc>
        <w:tc>
          <w:tcPr>
            <w:tcW w:w="1220"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-0.027</w:t>
            </w:r>
          </w:p>
        </w:tc>
        <w:tc>
          <w:tcPr>
            <w:tcW w:w="1376"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4</w:t>
            </w:r>
          </w:p>
        </w:tc>
        <w:tc>
          <w:tcPr>
            <w:tcW w:w="1082"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0.12</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0.16</w:t>
            </w:r>
          </w:p>
        </w:tc>
      </w:tr>
      <w:tr w:rsidR="005A137D" w:rsidRPr="00063FF3"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Forb</w:t>
            </w:r>
          </w:p>
        </w:tc>
        <w:tc>
          <w:tcPr>
            <w:tcW w:w="1220"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0.01</w:t>
            </w:r>
          </w:p>
        </w:tc>
        <w:tc>
          <w:tcPr>
            <w:tcW w:w="1376"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2.6</w:t>
            </w:r>
          </w:p>
        </w:tc>
        <w:tc>
          <w:tcPr>
            <w:tcW w:w="1082"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0.05</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0.39</w:t>
            </w:r>
          </w:p>
        </w:tc>
      </w:tr>
      <w:tr w:rsidR="005A137D" w:rsidRPr="00063FF3"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Moss</w:t>
            </w:r>
          </w:p>
        </w:tc>
        <w:tc>
          <w:tcPr>
            <w:tcW w:w="1220"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0.007</w:t>
            </w:r>
          </w:p>
        </w:tc>
        <w:tc>
          <w:tcPr>
            <w:tcW w:w="1376"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2.76</w:t>
            </w:r>
          </w:p>
        </w:tc>
        <w:tc>
          <w:tcPr>
            <w:tcW w:w="1082"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0.025</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0.58</w:t>
            </w:r>
          </w:p>
        </w:tc>
      </w:tr>
      <w:tr w:rsidR="005A137D" w:rsidRPr="00063FF3"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Bare</w:t>
            </w:r>
          </w:p>
        </w:tc>
        <w:tc>
          <w:tcPr>
            <w:tcW w:w="1220"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-0.04</w:t>
            </w:r>
          </w:p>
        </w:tc>
        <w:tc>
          <w:tcPr>
            <w:tcW w:w="1376"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3.08</w:t>
            </w:r>
          </w:p>
        </w:tc>
        <w:tc>
          <w:tcPr>
            <w:tcW w:w="1082"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0.54</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0.37</w:t>
            </w:r>
          </w:p>
        </w:tc>
      </w:tr>
      <w:tr w:rsidR="005A137D" w:rsidRPr="00063FF3"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Disturbed</w:t>
            </w:r>
          </w:p>
        </w:tc>
        <w:tc>
          <w:tcPr>
            <w:tcW w:w="1220"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-0.04</w:t>
            </w:r>
          </w:p>
        </w:tc>
        <w:tc>
          <w:tcPr>
            <w:tcW w:w="1376"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3.21</w:t>
            </w:r>
          </w:p>
        </w:tc>
        <w:tc>
          <w:tcPr>
            <w:tcW w:w="1082"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0.06</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0.34</w:t>
            </w:r>
          </w:p>
        </w:tc>
      </w:tr>
      <w:tr w:rsidR="005A137D" w:rsidRPr="00063FF3"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Litter Depth</w:t>
            </w:r>
          </w:p>
        </w:tc>
        <w:tc>
          <w:tcPr>
            <w:tcW w:w="1220"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0.33</w:t>
            </w:r>
          </w:p>
        </w:tc>
        <w:tc>
          <w:tcPr>
            <w:tcW w:w="1376"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1.4</w:t>
            </w:r>
          </w:p>
        </w:tc>
        <w:tc>
          <w:tcPr>
            <w:tcW w:w="1082"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0.19</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0.07</w:t>
            </w:r>
          </w:p>
        </w:tc>
      </w:tr>
      <w:tr w:rsidR="005A137D" w:rsidRPr="00063FF3" w:rsidTr="00E12340">
        <w:trPr>
          <w:trHeight w:val="296"/>
          <w:jc w:val="center"/>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Total veg</w:t>
            </w:r>
          </w:p>
        </w:tc>
        <w:tc>
          <w:tcPr>
            <w:tcW w:w="1220" w:type="dxa"/>
            <w:tcBorders>
              <w:top w:val="nil"/>
              <w:left w:val="nil"/>
              <w:bottom w:val="single" w:sz="4" w:space="0" w:color="auto"/>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-0.004</w:t>
            </w:r>
          </w:p>
        </w:tc>
        <w:tc>
          <w:tcPr>
            <w:tcW w:w="1376" w:type="dxa"/>
            <w:tcBorders>
              <w:top w:val="nil"/>
              <w:left w:val="nil"/>
              <w:bottom w:val="single" w:sz="4" w:space="0" w:color="auto"/>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3.2</w:t>
            </w:r>
          </w:p>
        </w:tc>
        <w:tc>
          <w:tcPr>
            <w:tcW w:w="1082" w:type="dxa"/>
            <w:tcBorders>
              <w:top w:val="nil"/>
              <w:left w:val="nil"/>
              <w:bottom w:val="single" w:sz="4" w:space="0" w:color="auto"/>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0.009</w:t>
            </w:r>
          </w:p>
        </w:tc>
        <w:tc>
          <w:tcPr>
            <w:tcW w:w="1082" w:type="dxa"/>
            <w:tcBorders>
              <w:top w:val="nil"/>
              <w:left w:val="nil"/>
              <w:bottom w:val="single" w:sz="4" w:space="0" w:color="auto"/>
              <w:right w:val="single" w:sz="4" w:space="0" w:color="auto"/>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0.83</w:t>
            </w:r>
          </w:p>
        </w:tc>
      </w:tr>
    </w:tbl>
    <w:p w:rsidR="005A137D" w:rsidRDefault="005A137D" w:rsidP="005A137D">
      <w:pPr>
        <w:ind w:firstLine="0"/>
        <w:rPr>
          <w:b/>
        </w:rPr>
      </w:pPr>
    </w:p>
    <w:p w:rsidR="005A137D" w:rsidRDefault="005A137D" w:rsidP="005A137D">
      <w:pPr>
        <w:ind w:firstLine="0"/>
        <w:rPr>
          <w:b/>
        </w:rPr>
        <w:sectPr w:rsidR="005A137D" w:rsidSect="00244068">
          <w:type w:val="continuous"/>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b/>
        </w:rPr>
      </w:pPr>
      <w:r>
        <w:rPr>
          <w:b/>
        </w:rPr>
        <w:lastRenderedPageBreak/>
        <w:t>Figures</w:t>
      </w:r>
    </w:p>
    <w:p w:rsidR="005A137D" w:rsidRDefault="005A137D" w:rsidP="005A137D">
      <w:pPr>
        <w:ind w:firstLine="0"/>
        <w:jc w:val="center"/>
        <w:rPr>
          <w:b/>
        </w:rPr>
      </w:pPr>
      <w:r w:rsidRPr="00063FF3">
        <w:rPr>
          <w:noProof/>
        </w:rPr>
        <w:drawing>
          <wp:inline distT="0" distB="0" distL="0" distR="0" wp14:anchorId="4B446802" wp14:editId="1A56E8CC">
            <wp:extent cx="2560320" cy="3975634"/>
            <wp:effectExtent l="0" t="0" r="0" b="635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3975634"/>
                    </a:xfrm>
                    <a:prstGeom prst="rect">
                      <a:avLst/>
                    </a:prstGeom>
                    <a:noFill/>
                    <a:ln>
                      <a:noFill/>
                    </a:ln>
                    <a:effectLst/>
                    <a:extLst/>
                  </pic:spPr>
                </pic:pic>
              </a:graphicData>
            </a:graphic>
          </wp:inline>
        </w:drawing>
      </w:r>
    </w:p>
    <w:p w:rsidR="005A137D" w:rsidRPr="00063FF3" w:rsidRDefault="005A137D" w:rsidP="005A137D">
      <w:pPr>
        <w:jc w:val="center"/>
      </w:pPr>
    </w:p>
    <w:p w:rsidR="005A137D" w:rsidRDefault="005A137D" w:rsidP="005A137D">
      <w:pPr>
        <w:ind w:firstLine="0"/>
        <w:rPr>
          <w:rFonts w:eastAsiaTheme="minorEastAsia"/>
          <w:bCs/>
          <w:szCs w:val="18"/>
          <w:lang w:bidi="en-US"/>
        </w:rPr>
      </w:pPr>
      <w:bookmarkStart w:id="135" w:name="_Toc318117529"/>
      <w:bookmarkStart w:id="136" w:name="_Toc318118972"/>
      <w:bookmarkStart w:id="137" w:name="_Toc318119438"/>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 MERGEFORMAT </w:instrText>
      </w:r>
      <w:r w:rsidRPr="00063FF3">
        <w:rPr>
          <w:rFonts w:eastAsiaTheme="minorEastAsia"/>
          <w:bCs/>
          <w:szCs w:val="18"/>
          <w:lang w:bidi="en-US"/>
        </w:rPr>
        <w:fldChar w:fldCharType="separate"/>
      </w:r>
      <w:r w:rsidRPr="00063FF3">
        <w:rPr>
          <w:rFonts w:eastAsiaTheme="minorEastAsia"/>
          <w:bCs/>
          <w:noProof/>
          <w:szCs w:val="18"/>
          <w:lang w:bidi="en-US"/>
        </w:rPr>
        <w:t>1</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138" w:name="_Toc318119744"/>
      <w:r w:rsidRPr="00063FF3">
        <w:rPr>
          <w:rFonts w:eastAsiaTheme="minorEastAsia"/>
          <w:bCs/>
          <w:szCs w:val="18"/>
          <w:lang w:bidi="en-US"/>
        </w:rPr>
        <w:t xml:space="preserve">IAE/TNC research </w:t>
      </w:r>
      <w:proofErr w:type="gramStart"/>
      <w:r w:rsidRPr="00063FF3">
        <w:rPr>
          <w:rFonts w:eastAsiaTheme="minorEastAsia"/>
          <w:bCs/>
          <w:szCs w:val="18"/>
          <w:lang w:bidi="en-US"/>
        </w:rPr>
        <w:t>sites,</w:t>
      </w:r>
      <w:proofErr w:type="gramEnd"/>
      <w:r w:rsidRPr="00063FF3">
        <w:rPr>
          <w:rFonts w:eastAsiaTheme="minorEastAsia"/>
          <w:bCs/>
          <w:szCs w:val="18"/>
          <w:lang w:bidi="en-US"/>
        </w:rPr>
        <w:t xml:space="preserve"> ours are the southernmost sites, Pigeon Butte (PB), Bellfountain (BF) and Ft. Hoskins (FH)</w:t>
      </w:r>
      <w:bookmarkEnd w:id="135"/>
      <w:bookmarkEnd w:id="136"/>
      <w:bookmarkEnd w:id="137"/>
      <w:bookmarkEnd w:id="138"/>
    </w:p>
    <w:p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noProof/>
          <w:szCs w:val="18"/>
        </w:rPr>
      </w:pPr>
    </w:p>
    <w:p w:rsidR="005A137D" w:rsidRDefault="005A137D" w:rsidP="005A137D">
      <w:pPr>
        <w:ind w:firstLine="0"/>
        <w:jc w:val="center"/>
        <w:rPr>
          <w:rFonts w:eastAsiaTheme="minorEastAsia"/>
          <w:bCs/>
          <w:noProof/>
          <w:szCs w:val="18"/>
        </w:rPr>
      </w:pPr>
      <w:r w:rsidRPr="00063FF3">
        <w:rPr>
          <w:rFonts w:eastAsiaTheme="minorEastAsia"/>
          <w:bCs/>
          <w:noProof/>
          <w:szCs w:val="18"/>
        </w:rPr>
        <w:drawing>
          <wp:inline distT="0" distB="0" distL="0" distR="0" wp14:anchorId="132DAC4F" wp14:editId="5A381024">
            <wp:extent cx="4280188" cy="3879176"/>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3" cstate="print">
                      <a:extLst>
                        <a:ext uri="{28A0092B-C50C-407E-A947-70E740481C1C}">
                          <a14:useLocalDpi xmlns:a14="http://schemas.microsoft.com/office/drawing/2010/main" val="0"/>
                        </a:ext>
                      </a:extLst>
                    </a:blip>
                    <a:srcRect t="12254" r="4308"/>
                    <a:stretch/>
                  </pic:blipFill>
                  <pic:spPr bwMode="auto">
                    <a:xfrm>
                      <a:off x="0" y="0"/>
                      <a:ext cx="4278096" cy="3877280"/>
                    </a:xfrm>
                    <a:prstGeom prst="rect">
                      <a:avLst/>
                    </a:prstGeom>
                    <a:ln>
                      <a:noFill/>
                    </a:ln>
                    <a:extLst>
                      <a:ext uri="{53640926-AAD7-44D8-BBD7-CCE9431645EC}">
                        <a14:shadowObscured xmlns:a14="http://schemas.microsoft.com/office/drawing/2010/main"/>
                      </a:ext>
                    </a:extLst>
                  </pic:spPr>
                </pic:pic>
              </a:graphicData>
            </a:graphic>
          </wp:inline>
        </w:drawing>
      </w:r>
    </w:p>
    <w:p w:rsidR="005A137D" w:rsidRDefault="005A137D" w:rsidP="005A137D">
      <w:pPr>
        <w:ind w:firstLine="0"/>
        <w:rPr>
          <w:rFonts w:eastAsiaTheme="minorEastAsia"/>
          <w:bCs/>
          <w:szCs w:val="18"/>
          <w:lang w:bidi="en-US"/>
        </w:rPr>
      </w:pPr>
      <w:bookmarkStart w:id="139" w:name="_Toc318117530"/>
      <w:bookmarkStart w:id="140" w:name="_Toc318118973"/>
      <w:bookmarkStart w:id="141" w:name="_Toc318119439"/>
    </w:p>
    <w:p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\s1 \* MERGEFORMAT </w:instrText>
      </w:r>
      <w:r w:rsidRPr="00063FF3">
        <w:rPr>
          <w:rFonts w:eastAsiaTheme="minorEastAsia"/>
          <w:bCs/>
          <w:szCs w:val="18"/>
          <w:lang w:bidi="en-US"/>
        </w:rPr>
        <w:fldChar w:fldCharType="separate"/>
      </w:r>
      <w:r w:rsidRPr="00063FF3">
        <w:rPr>
          <w:rFonts w:eastAsiaTheme="minorEastAsia"/>
          <w:bCs/>
          <w:noProof/>
          <w:szCs w:val="18"/>
          <w:lang w:bidi="en-US"/>
        </w:rPr>
        <w:t>2</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142" w:name="_Toc318119745"/>
      <w:r w:rsidRPr="00063FF3">
        <w:rPr>
          <w:rFonts w:eastAsiaTheme="minorEastAsia"/>
          <w:bCs/>
          <w:szCs w:val="18"/>
          <w:lang w:bidi="en-US"/>
        </w:rPr>
        <w:t>Litter depth compared with grass cover (p&lt;0.0001, R2=0.33).</w:t>
      </w:r>
      <w:bookmarkEnd w:id="139"/>
      <w:bookmarkEnd w:id="140"/>
      <w:bookmarkEnd w:id="141"/>
      <w:bookmarkEnd w:id="142"/>
    </w:p>
    <w:p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szCs w:val="18"/>
          <w:lang w:bidi="en-US"/>
        </w:rPr>
      </w:pPr>
    </w:p>
    <w:p w:rsidR="005A137D" w:rsidRDefault="005A137D" w:rsidP="005A137D">
      <w:pPr>
        <w:ind w:firstLine="0"/>
        <w:jc w:val="center"/>
        <w:rPr>
          <w:b/>
        </w:rPr>
      </w:pPr>
      <w:r w:rsidRPr="00063FF3">
        <w:rPr>
          <w:noProof/>
        </w:rPr>
        <w:drawing>
          <wp:inline distT="0" distB="0" distL="0" distR="0" wp14:anchorId="33D00CD2" wp14:editId="4F88A2AA">
            <wp:extent cx="4342295" cy="40608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4">
                      <a:extLst>
                        <a:ext uri="{28A0092B-C50C-407E-A947-70E740481C1C}">
                          <a14:useLocalDpi xmlns:a14="http://schemas.microsoft.com/office/drawing/2010/main" val="0"/>
                        </a:ext>
                      </a:extLst>
                    </a:blip>
                    <a:srcRect t="10422"/>
                    <a:stretch/>
                  </pic:blipFill>
                  <pic:spPr>
                    <a:xfrm>
                      <a:off x="0" y="0"/>
                      <a:ext cx="4346038" cy="4064351"/>
                    </a:xfrm>
                    <a:prstGeom prst="rect">
                      <a:avLst/>
                    </a:prstGeom>
                  </pic:spPr>
                </pic:pic>
              </a:graphicData>
            </a:graphic>
          </wp:inline>
        </w:drawing>
      </w:r>
    </w:p>
    <w:p w:rsidR="005A137D" w:rsidRDefault="005A137D" w:rsidP="005A137D">
      <w:pPr>
        <w:ind w:firstLine="0"/>
        <w:rPr>
          <w:rFonts w:eastAsiaTheme="minorEastAsia"/>
          <w:bCs/>
          <w:szCs w:val="18"/>
          <w:lang w:bidi="en-US"/>
        </w:rPr>
      </w:pPr>
      <w:bookmarkStart w:id="143" w:name="_Toc318117531"/>
      <w:bookmarkStart w:id="144" w:name="_Toc318118974"/>
      <w:bookmarkStart w:id="145" w:name="_Toc318119440"/>
      <w:proofErr w:type="gramStart"/>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w:instrText>
      </w:r>
      <w:r w:rsidRPr="00063FF3">
        <w:rPr>
          <w:rFonts w:eastAsiaTheme="minorEastAsia"/>
          <w:bCs/>
          <w:szCs w:val="18"/>
          <w:lang w:bidi="en-US"/>
        </w:rPr>
        <w:fldChar w:fldCharType="separate"/>
      </w:r>
      <w:r w:rsidRPr="00063FF3">
        <w:rPr>
          <w:rFonts w:eastAsiaTheme="minorEastAsia"/>
          <w:bCs/>
          <w:noProof/>
          <w:szCs w:val="18"/>
          <w:lang w:bidi="en-US"/>
        </w:rPr>
        <w:t>3</w:t>
      </w:r>
      <w:r w:rsidRPr="00063FF3">
        <w:rPr>
          <w:rFonts w:eastAsiaTheme="minorEastAsia"/>
          <w:bCs/>
          <w:noProof/>
          <w:szCs w:val="18"/>
          <w:lang w:bidi="en-US"/>
        </w:rPr>
        <w:fldChar w:fldCharType="end"/>
      </w:r>
      <w:r w:rsidRPr="00063FF3">
        <w:rPr>
          <w:rFonts w:eastAsiaTheme="minorEastAsia"/>
          <w:bCs/>
          <w:szCs w:val="18"/>
          <w:lang w:bidi="en-US"/>
        </w:rPr>
        <w:t>.</w:t>
      </w:r>
      <w:proofErr w:type="gramEnd"/>
      <w:r w:rsidRPr="00063FF3">
        <w:rPr>
          <w:rFonts w:eastAsiaTheme="minorEastAsia"/>
          <w:bCs/>
          <w:szCs w:val="18"/>
          <w:lang w:bidi="en-US"/>
        </w:rPr>
        <w:t xml:space="preserve"> </w:t>
      </w:r>
      <w:bookmarkStart w:id="146" w:name="_Toc318119746"/>
      <w:r w:rsidRPr="00063FF3">
        <w:rPr>
          <w:rFonts w:eastAsiaTheme="minorEastAsia"/>
          <w:bCs/>
          <w:szCs w:val="18"/>
          <w:lang w:bidi="en-US"/>
        </w:rPr>
        <w:t xml:space="preserve">Establishment of </w:t>
      </w:r>
      <w:r w:rsidRPr="00063FF3">
        <w:rPr>
          <w:rFonts w:eastAsiaTheme="minorEastAsia"/>
          <w:bCs/>
          <w:i/>
          <w:szCs w:val="18"/>
          <w:lang w:bidi="en-US"/>
        </w:rPr>
        <w:t>L. oreganus</w:t>
      </w:r>
      <w:r w:rsidRPr="00063FF3">
        <w:rPr>
          <w:rFonts w:eastAsiaTheme="minorEastAsia"/>
          <w:bCs/>
          <w:szCs w:val="18"/>
          <w:lang w:bidi="en-US"/>
        </w:rPr>
        <w:t xml:space="preserve"> relative to average litter depth at three sites (p=0.03, R</w:t>
      </w:r>
      <w:r w:rsidRPr="00063FF3">
        <w:rPr>
          <w:rFonts w:eastAsiaTheme="minorEastAsia"/>
          <w:bCs/>
          <w:szCs w:val="18"/>
          <w:vertAlign w:val="superscript"/>
          <w:lang w:bidi="en-US"/>
        </w:rPr>
        <w:t>2</w:t>
      </w:r>
      <w:r w:rsidRPr="00063FF3">
        <w:rPr>
          <w:rFonts w:eastAsiaTheme="minorEastAsia"/>
          <w:bCs/>
          <w:szCs w:val="18"/>
          <w:lang w:bidi="en-US"/>
        </w:rPr>
        <w:t>=0.11).</w:t>
      </w:r>
      <w:bookmarkEnd w:id="143"/>
      <w:bookmarkEnd w:id="144"/>
      <w:bookmarkEnd w:id="145"/>
      <w:bookmarkEnd w:id="146"/>
      <w:r w:rsidRPr="00063FF3">
        <w:rPr>
          <w:rFonts w:eastAsiaTheme="minorEastAsia"/>
          <w:bCs/>
          <w:szCs w:val="18"/>
          <w:lang w:bidi="en-US"/>
        </w:rPr>
        <w:br w:type="page"/>
      </w:r>
    </w:p>
    <w:p w:rsidR="005A137D" w:rsidRDefault="005A137D" w:rsidP="005A137D">
      <w:pPr>
        <w:ind w:firstLine="0"/>
        <w:rPr>
          <w:rFonts w:eastAsiaTheme="minorEastAsia"/>
          <w:bCs/>
          <w:szCs w:val="18"/>
          <w:lang w:bidi="en-US"/>
        </w:rPr>
      </w:pPr>
    </w:p>
    <w:p w:rsidR="005A137D" w:rsidRDefault="005A137D" w:rsidP="005A137D">
      <w:pPr>
        <w:ind w:firstLine="0"/>
        <w:rPr>
          <w:rFonts w:eastAsiaTheme="minorEastAsia"/>
          <w:bCs/>
          <w:szCs w:val="18"/>
          <w:lang w:bidi="en-US"/>
        </w:rPr>
      </w:pPr>
      <w:bookmarkStart w:id="147" w:name="_Toc318117533"/>
      <w:bookmarkStart w:id="148" w:name="_Toc318118976"/>
      <w:bookmarkStart w:id="149" w:name="_Toc318119442"/>
      <w:r w:rsidRPr="00063FF3">
        <w:rPr>
          <w:noProof/>
        </w:rPr>
        <mc:AlternateContent>
          <mc:Choice Requires="wpg">
            <w:drawing>
              <wp:inline distT="0" distB="0" distL="0" distR="0" wp14:anchorId="47D52D72" wp14:editId="583D5883">
                <wp:extent cx="5465135" cy="2720681"/>
                <wp:effectExtent l="0" t="0" r="2540" b="3810"/>
                <wp:docPr id="2074" name="Group 2074"/>
                <wp:cNvGraphicFramePr/>
                <a:graphic xmlns:a="http://schemas.openxmlformats.org/drawingml/2006/main">
                  <a:graphicData uri="http://schemas.microsoft.com/office/word/2010/wordprocessingGroup">
                    <wpg:wgp>
                      <wpg:cNvGrpSpPr/>
                      <wpg:grpSpPr>
                        <a:xfrm>
                          <a:off x="0" y="0"/>
                          <a:ext cx="5465135" cy="2720681"/>
                          <a:chOff x="0" y="0"/>
                          <a:chExt cx="5543549" cy="2788933"/>
                        </a:xfrm>
                      </wpg:grpSpPr>
                      <wpg:grpSp>
                        <wpg:cNvPr id="33" name="Group 33"/>
                        <wpg:cNvGrpSpPr/>
                        <wpg:grpSpPr>
                          <a:xfrm>
                            <a:off x="204716" y="0"/>
                            <a:ext cx="5338833" cy="2788933"/>
                            <a:chOff x="0" y="299520"/>
                            <a:chExt cx="6229351" cy="2862779"/>
                          </a:xfrm>
                        </wpg:grpSpPr>
                        <pic:pic xmlns:pic="http://schemas.openxmlformats.org/drawingml/2006/picture">
                          <pic:nvPicPr>
                            <pic:cNvPr id="5" name="Picture 5"/>
                            <pic:cNvPicPr>
                              <a:picLocks noChangeAspect="1"/>
                            </pic:cNvPicPr>
                          </pic:nvPicPr>
                          <pic:blipFill rotWithShape="1">
                            <a:blip r:embed="rId15">
                              <a:extLst>
                                <a:ext uri="{28A0092B-C50C-407E-A947-70E740481C1C}">
                                  <a14:useLocalDpi xmlns:a14="http://schemas.microsoft.com/office/drawing/2010/main" val="0"/>
                                </a:ext>
                              </a:extLst>
                            </a:blip>
                            <a:srcRect t="9529" r="8" b="13"/>
                            <a:stretch/>
                          </pic:blipFill>
                          <pic:spPr>
                            <a:xfrm>
                              <a:off x="0" y="299521"/>
                              <a:ext cx="3143000" cy="2843333"/>
                            </a:xfrm>
                            <a:prstGeom prst="rect">
                              <a:avLst/>
                            </a:prstGeom>
                          </pic:spPr>
                        </pic:pic>
                        <pic:pic xmlns:pic="http://schemas.openxmlformats.org/drawingml/2006/picture">
                          <pic:nvPicPr>
                            <pic:cNvPr id="30" name="Picture 30"/>
                            <pic:cNvPicPr>
                              <a:picLocks noChangeAspect="1"/>
                            </pic:cNvPicPr>
                          </pic:nvPicPr>
                          <pic:blipFill rotWithShape="1">
                            <a:blip r:embed="rId16">
                              <a:extLst>
                                <a:ext uri="{28A0092B-C50C-407E-A947-70E740481C1C}">
                                  <a14:useLocalDpi xmlns:a14="http://schemas.microsoft.com/office/drawing/2010/main" val="0"/>
                                </a:ext>
                              </a:extLst>
                            </a:blip>
                            <a:srcRect t="9472"/>
                            <a:stretch/>
                          </pic:blipFill>
                          <pic:spPr>
                            <a:xfrm>
                              <a:off x="3067051" y="299520"/>
                              <a:ext cx="3162300" cy="2862779"/>
                            </a:xfrm>
                            <a:prstGeom prst="rect">
                              <a:avLst/>
                            </a:prstGeom>
                          </pic:spPr>
                        </pic:pic>
                      </wpg:grpSp>
                      <wps:wsp>
                        <wps:cNvPr id="20" name="Text Box 20"/>
                        <wps:cNvSpPr txBox="1"/>
                        <wps:spPr>
                          <a:xfrm>
                            <a:off x="0" y="68239"/>
                            <a:ext cx="370205" cy="304165"/>
                          </a:xfrm>
                          <a:prstGeom prst="rect">
                            <a:avLst/>
                          </a:prstGeom>
                          <a:noFill/>
                          <a:ln w="6350">
                            <a:noFill/>
                          </a:ln>
                          <a:effectLst/>
                        </wps:spPr>
                        <wps:txbx>
                          <w:txbxContent>
                            <w:p w:rsidR="00AE0975" w:rsidRDefault="00AE0975" w:rsidP="005A137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756848" y="68239"/>
                            <a:ext cx="370205" cy="304165"/>
                          </a:xfrm>
                          <a:prstGeom prst="rect">
                            <a:avLst/>
                          </a:prstGeom>
                          <a:noFill/>
                          <a:ln w="6350">
                            <a:noFill/>
                          </a:ln>
                          <a:effectLst/>
                        </wps:spPr>
                        <wps:txbx>
                          <w:txbxContent>
                            <w:p w:rsidR="00AE0975" w:rsidRDefault="00AE0975" w:rsidP="005A137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2074" o:spid="_x0000_s1026" style="width:430.35pt;height:214.25pt;mso-position-horizontal-relative:char;mso-position-vertical-relative:line" coordsize="55435,27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">
                <v:group id="Group 33" o:spid="_x0000_s1027" style="position:absolute;left:2047;width:53388;height:27889" coordorigin=",2995" coordsize="62293,28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top:2995;width:31430;height:28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wrFjCAAAA2gAAAA8AAABkcnMvZG93bnJldi54bWxEj0FrwkAUhO9C/8PyCt50o6hI6ipiW/Bq&#10;9JLba/aZRHffhuw2Sfvr3ULB4zAz3zCb3WCN6Kj1tWMFs2kCgrhwuuZSweX8OVmD8AFZo3FMCn7I&#10;w277Mtpgql3PJ+qyUIoIYZ+igiqEJpXSFxVZ9FPXEEfv6lqLIcq2lLrFPsKtkfMkWUmLNceFChs6&#10;VFTcs2+r4Oy/Tu/mtsi9+T302Ufuutn8qNT4ddi/gQg0hGf4v33UCpbwdyXeALl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KxYwgAAANoAAAAPAAAAAAAAAAAAAAAAAJ8C&#10;AABkcnMvZG93bnJldi54bWxQSwUGAAAAAAQABAD3AAAAjgMAAAAA&#10;">
                    <v:imagedata r:id="rId17" o:title="" croptop="6245f" cropbottom="9f" cropright="5f"/>
                    <v:path arrowok="t"/>
                  </v:shape>
                  <v:shape id="Picture 30" o:spid="_x0000_s1029" type="#_x0000_t75" style="position:absolute;left:30670;top:2995;width:31623;height:28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8xsS/AAAA2wAAAA8AAABkcnMvZG93bnJldi54bWxET82KwjAQvi/4DmEEb2vqLohUo4gguwgq&#10;rT7A0IxNsZmUJGr16c1hYY8f3/9i1dtW3MmHxrGCyTgDQVw53XCt4Hzafs5AhIissXVMCp4UYLUc&#10;fCww1+7BBd3LWIsUwiFHBSbGLpcyVIYshrHriBN3cd5iTNDXUnt8pHDbyq8sm0qLDacGgx1tDFXX&#10;8mYV7Ot+N929fGuO/tYVTfmTFQdWajTs13MQkfr4L/5z/2oF32l9+pJ+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fMbEvwAAANsAAAAPAAAAAAAAAAAAAAAAAJ8CAABk&#10;cnMvZG93bnJldi54bWxQSwUGAAAAAAQABAD3AAAAiwMAAAAA&#10;">
                    <v:imagedata r:id="rId18" o:title="" croptop="6208f"/>
                    <v:path arrowok="t"/>
                  </v:shape>
                </v:group>
                <v:shapetype id="_x0000_t202" coordsize="21600,21600" o:spt="202" path="m,l,21600r21600,l21600,xe">
                  <v:stroke joinstyle="miter"/>
                  <v:path gradientshapeok="t" o:connecttype="rect"/>
                </v:shapetype>
                <v:shape id="Text Box 20" o:spid="_x0000_s1030" type="#_x0000_t202" style="position:absolute;top:682;width:3702;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AE0975" w:rsidRDefault="00AE0975" w:rsidP="005A137D">
                        <w:r>
                          <w:t>A)</w:t>
                        </w:r>
                      </w:p>
                    </w:txbxContent>
                  </v:textbox>
                </v:shape>
                <v:shape id="Text Box 25" o:spid="_x0000_s1031" type="#_x0000_t202" style="position:absolute;left:27568;top:682;width:3702;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AE0975" w:rsidRDefault="00AE0975" w:rsidP="005A137D">
                        <w:r>
                          <w:t>B)</w:t>
                        </w:r>
                      </w:p>
                    </w:txbxContent>
                  </v:textbox>
                </v:shape>
                <w10:anchorlock/>
              </v:group>
            </w:pict>
          </mc:Fallback>
        </mc:AlternateContent>
      </w:r>
    </w:p>
    <w:p w:rsidR="005A137D" w:rsidRDefault="005A137D" w:rsidP="005A137D">
      <w:pPr>
        <w:ind w:firstLine="0"/>
        <w:rPr>
          <w:rFonts w:eastAsiaTheme="minorEastAsia"/>
          <w:bCs/>
          <w:szCs w:val="18"/>
          <w:lang w:bidi="en-US"/>
        </w:rPr>
      </w:pPr>
      <w:proofErr w:type="gramStart"/>
      <w:r w:rsidRPr="00063FF3">
        <w:rPr>
          <w:rFonts w:eastAsiaTheme="minorEastAsia"/>
          <w:bCs/>
          <w:szCs w:val="18"/>
          <w:lang w:bidi="en-US"/>
        </w:rPr>
        <w:t xml:space="preserve">Figure </w:t>
      </w:r>
      <w:r>
        <w:rPr>
          <w:rFonts w:eastAsiaTheme="minorEastAsia"/>
          <w:bCs/>
          <w:szCs w:val="18"/>
          <w:lang w:bidi="en-US"/>
        </w:rPr>
        <w:t>4</w:t>
      </w:r>
      <w:r w:rsidRPr="00063FF3">
        <w:rPr>
          <w:rFonts w:eastAsiaTheme="minorEastAsia"/>
          <w:bCs/>
          <w:szCs w:val="18"/>
          <w:lang w:bidi="en-US"/>
        </w:rPr>
        <w:t>.</w:t>
      </w:r>
      <w:proofErr w:type="gramEnd"/>
      <w:r w:rsidRPr="00063FF3">
        <w:rPr>
          <w:rFonts w:eastAsiaTheme="minorEastAsia"/>
          <w:bCs/>
          <w:szCs w:val="18"/>
          <w:lang w:bidi="en-US"/>
        </w:rPr>
        <w:t xml:space="preserve"> </w:t>
      </w:r>
      <w:bookmarkStart w:id="150" w:name="_Toc318119748"/>
      <w:r w:rsidRPr="00063FF3">
        <w:rPr>
          <w:rFonts w:eastAsiaTheme="minorEastAsia"/>
          <w:bCs/>
          <w:szCs w:val="18"/>
          <w:lang w:bidi="en-US"/>
        </w:rPr>
        <w:t xml:space="preserve">Survival of </w:t>
      </w:r>
      <w:r>
        <w:rPr>
          <w:rFonts w:eastAsiaTheme="minorEastAsia"/>
          <w:bCs/>
          <w:i/>
          <w:szCs w:val="18"/>
          <w:lang w:bidi="en-US"/>
        </w:rPr>
        <w:t xml:space="preserve">L. oreganus </w:t>
      </w:r>
      <w:r>
        <w:rPr>
          <w:rFonts w:eastAsiaTheme="minorEastAsia"/>
          <w:bCs/>
          <w:szCs w:val="18"/>
          <w:lang w:bidi="en-US"/>
        </w:rPr>
        <w:t xml:space="preserve">seeds compared to (left) </w:t>
      </w:r>
      <w:r w:rsidRPr="00063FF3">
        <w:rPr>
          <w:rFonts w:eastAsiaTheme="minorEastAsia"/>
          <w:bCs/>
          <w:szCs w:val="18"/>
          <w:lang w:bidi="en-US"/>
        </w:rPr>
        <w:t>litter de</w:t>
      </w:r>
      <w:r>
        <w:rPr>
          <w:rFonts w:eastAsiaTheme="minorEastAsia"/>
          <w:bCs/>
          <w:szCs w:val="18"/>
          <w:lang w:bidi="en-US"/>
        </w:rPr>
        <w:t>pth (p= 0.05) and (right</w:t>
      </w:r>
      <w:r w:rsidRPr="00063FF3">
        <w:rPr>
          <w:rFonts w:eastAsiaTheme="minorEastAsia"/>
          <w:bCs/>
          <w:szCs w:val="18"/>
          <w:lang w:bidi="en-US"/>
        </w:rPr>
        <w:t>)</w:t>
      </w:r>
      <w:r>
        <w:rPr>
          <w:rFonts w:eastAsiaTheme="minorEastAsia"/>
          <w:bCs/>
          <w:szCs w:val="18"/>
          <w:lang w:bidi="en-US"/>
        </w:rPr>
        <w:t xml:space="preserve"> </w:t>
      </w:r>
      <w:r w:rsidRPr="00063FF3">
        <w:rPr>
          <w:rFonts w:eastAsiaTheme="minorEastAsia"/>
          <w:bCs/>
          <w:szCs w:val="18"/>
          <w:lang w:bidi="en-US"/>
        </w:rPr>
        <w:t>soil disturbance from moles (p=0.0005).</w:t>
      </w:r>
      <w:bookmarkEnd w:id="147"/>
      <w:bookmarkEnd w:id="148"/>
      <w:bookmarkEnd w:id="149"/>
      <w:bookmarkEnd w:id="150"/>
    </w:p>
    <w:p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szCs w:val="18"/>
          <w:lang w:bidi="en-US"/>
        </w:rPr>
      </w:pPr>
    </w:p>
    <w:p w:rsidR="005A137D" w:rsidDel="005B2F9E" w:rsidRDefault="005A137D" w:rsidP="005A137D">
      <w:pPr>
        <w:ind w:firstLine="0"/>
        <w:jc w:val="center"/>
        <w:rPr>
          <w:del w:id="151" w:author="Katie Jones" w:date="2015-02-15T16:25:00Z"/>
          <w:b/>
        </w:rPr>
      </w:pPr>
      <w:del w:id="152" w:author="Katie Jones" w:date="2015-02-15T16:25:00Z">
        <w:r w:rsidRPr="00063FF3" w:rsidDel="005B2F9E">
          <w:rPr>
            <w:noProof/>
          </w:rPr>
          <w:drawing>
            <wp:inline distT="0" distB="0" distL="0" distR="0" wp14:anchorId="44797B39" wp14:editId="03790730">
              <wp:extent cx="4006206" cy="37521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8572" r="2554"/>
                      <a:stretch/>
                    </pic:blipFill>
                    <pic:spPr bwMode="auto">
                      <a:xfrm>
                        <a:off x="0" y="0"/>
                        <a:ext cx="4002973" cy="3749125"/>
                      </a:xfrm>
                      <a:prstGeom prst="rect">
                        <a:avLst/>
                      </a:prstGeom>
                      <a:ln>
                        <a:noFill/>
                      </a:ln>
                      <a:extLst>
                        <a:ext uri="{53640926-AAD7-44D8-BBD7-CCE9431645EC}">
                          <a14:shadowObscured xmlns:a14="http://schemas.microsoft.com/office/drawing/2010/main"/>
                        </a:ext>
                      </a:extLst>
                    </pic:spPr>
                  </pic:pic>
                </a:graphicData>
              </a:graphic>
            </wp:inline>
          </w:drawing>
        </w:r>
      </w:del>
    </w:p>
    <w:p w:rsidR="005A137D" w:rsidRPr="00063FF3" w:rsidDel="005B2F9E" w:rsidRDefault="005A137D" w:rsidP="005A137D">
      <w:pPr>
        <w:keepNext/>
        <w:ind w:firstLine="0"/>
        <w:jc w:val="center"/>
        <w:rPr>
          <w:del w:id="153" w:author="Katie Jones" w:date="2015-02-15T16:25:00Z"/>
        </w:rPr>
      </w:pPr>
    </w:p>
    <w:p w:rsidR="005A137D" w:rsidDel="005B2F9E" w:rsidRDefault="005A137D" w:rsidP="005A137D">
      <w:pPr>
        <w:ind w:firstLine="0"/>
        <w:rPr>
          <w:del w:id="154" w:author="Katie Jones" w:date="2015-02-15T16:25:00Z"/>
          <w:rFonts w:eastAsiaTheme="minorEastAsia"/>
          <w:bCs/>
          <w:noProof/>
          <w:szCs w:val="18"/>
          <w:lang w:bidi="en-US"/>
        </w:rPr>
      </w:pPr>
      <w:bookmarkStart w:id="155" w:name="_Toc318117534"/>
      <w:bookmarkStart w:id="156" w:name="_Toc318118977"/>
      <w:bookmarkStart w:id="157" w:name="_Toc318119443"/>
      <w:commentRangeStart w:id="158"/>
      <w:del w:id="159" w:author="Katie Jones" w:date="2015-02-15T16:25:00Z">
        <w:r w:rsidRPr="00063FF3" w:rsidDel="005B2F9E">
          <w:rPr>
            <w:rFonts w:eastAsiaTheme="minorEastAsia"/>
            <w:bCs/>
            <w:szCs w:val="18"/>
            <w:lang w:bidi="en-US"/>
          </w:rPr>
          <w:delText xml:space="preserve">Figure </w:delText>
        </w:r>
        <w:r w:rsidDel="005B2F9E">
          <w:rPr>
            <w:rFonts w:eastAsiaTheme="minorEastAsia"/>
            <w:bCs/>
            <w:szCs w:val="18"/>
            <w:lang w:bidi="en-US"/>
          </w:rPr>
          <w:delText>5</w:delText>
        </w:r>
        <w:r w:rsidRPr="00063FF3" w:rsidDel="005B2F9E">
          <w:rPr>
            <w:rFonts w:eastAsiaTheme="minorEastAsia"/>
            <w:bCs/>
            <w:szCs w:val="18"/>
            <w:lang w:bidi="en-US"/>
          </w:rPr>
          <w:delText xml:space="preserve"> </w:delText>
        </w:r>
        <w:bookmarkStart w:id="160" w:name="_Toc318119749"/>
        <w:r w:rsidRPr="00063FF3" w:rsidDel="005B2F9E">
          <w:rPr>
            <w:rFonts w:eastAsiaTheme="minorEastAsia"/>
            <w:bCs/>
            <w:szCs w:val="18"/>
            <w:lang w:bidi="en-US"/>
          </w:rPr>
          <w:delText xml:space="preserve">Boxplot of number of </w:delText>
        </w:r>
        <w:r w:rsidRPr="00063FF3" w:rsidDel="005B2F9E">
          <w:rPr>
            <w:rFonts w:eastAsiaTheme="minorEastAsia"/>
            <w:bCs/>
            <w:i/>
            <w:szCs w:val="18"/>
            <w:lang w:bidi="en-US"/>
          </w:rPr>
          <w:delText xml:space="preserve">L. oreganus </w:delText>
        </w:r>
        <w:r w:rsidRPr="00063FF3" w:rsidDel="005B2F9E">
          <w:rPr>
            <w:rFonts w:eastAsiaTheme="minorEastAsia"/>
            <w:bCs/>
            <w:szCs w:val="18"/>
            <w:lang w:bidi="en-US"/>
          </w:rPr>
          <w:delText>leaves (log scale) in</w:delText>
        </w:r>
        <w:r w:rsidRPr="00063FF3" w:rsidDel="005B2F9E">
          <w:rPr>
            <w:rFonts w:eastAsiaTheme="minorEastAsia"/>
            <w:bCs/>
            <w:noProof/>
            <w:szCs w:val="18"/>
            <w:lang w:bidi="en-US"/>
          </w:rPr>
          <w:delText xml:space="preserve"> plots with and without lupine </w:delText>
        </w:r>
        <w:commentRangeStart w:id="161"/>
        <w:r w:rsidRPr="00063FF3" w:rsidDel="005B2F9E">
          <w:rPr>
            <w:rFonts w:eastAsiaTheme="minorEastAsia"/>
            <w:bCs/>
            <w:noProof/>
            <w:szCs w:val="18"/>
            <w:lang w:bidi="en-US"/>
          </w:rPr>
          <w:delText>flowers</w:delText>
        </w:r>
        <w:bookmarkEnd w:id="155"/>
        <w:bookmarkEnd w:id="156"/>
        <w:bookmarkEnd w:id="157"/>
        <w:bookmarkEnd w:id="160"/>
        <w:commentRangeEnd w:id="158"/>
        <w:r w:rsidR="005768E7" w:rsidDel="005B2F9E">
          <w:rPr>
            <w:rStyle w:val="CommentReference"/>
          </w:rPr>
          <w:commentReference w:id="158"/>
        </w:r>
      </w:del>
      <w:commentRangeEnd w:id="161"/>
      <w:r w:rsidR="005B2F9E">
        <w:rPr>
          <w:rStyle w:val="CommentReference"/>
        </w:rPr>
        <w:commentReference w:id="161"/>
      </w:r>
    </w:p>
    <w:p w:rsidR="005A137D" w:rsidRDefault="005A137D" w:rsidP="005A137D">
      <w:pPr>
        <w:ind w:firstLine="0"/>
        <w:rPr>
          <w:rFonts w:eastAsiaTheme="minorEastAsia"/>
          <w:bCs/>
          <w:noProof/>
          <w:szCs w:val="18"/>
          <w:lang w:bidi="en-US"/>
        </w:rPr>
        <w:sectPr w:rsidR="005A137D" w:rsidSect="00E12340">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noProof/>
          <w:szCs w:val="18"/>
          <w:lang w:bidi="en-US"/>
        </w:rPr>
      </w:pPr>
    </w:p>
    <w:p w:rsidR="005A137D" w:rsidRDefault="005A137D" w:rsidP="005A137D">
      <w:pPr>
        <w:ind w:firstLine="0"/>
        <w:jc w:val="center"/>
        <w:rPr>
          <w:b/>
        </w:rPr>
      </w:pPr>
      <w:bookmarkStart w:id="162" w:name="_Toc318116205"/>
      <w:r w:rsidRPr="00063FF3">
        <w:rPr>
          <w:noProof/>
        </w:rPr>
        <w:drawing>
          <wp:inline distT="0" distB="0" distL="0" distR="0" wp14:anchorId="76444830" wp14:editId="3492409D">
            <wp:extent cx="3978233" cy="3763316"/>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rotWithShape="1">
                    <a:blip r:embed="rId20">
                      <a:extLst>
                        <a:ext uri="{28A0092B-C50C-407E-A947-70E740481C1C}">
                          <a14:useLocalDpi xmlns:a14="http://schemas.microsoft.com/office/drawing/2010/main" val="0"/>
                        </a:ext>
                      </a:extLst>
                    </a:blip>
                    <a:srcRect t="5517"/>
                    <a:stretch/>
                  </pic:blipFill>
                  <pic:spPr bwMode="auto">
                    <a:xfrm>
                      <a:off x="0" y="0"/>
                      <a:ext cx="3982342" cy="3767203"/>
                    </a:xfrm>
                    <a:prstGeom prst="rect">
                      <a:avLst/>
                    </a:prstGeom>
                    <a:ln>
                      <a:noFill/>
                    </a:ln>
                    <a:extLst>
                      <a:ext uri="{53640926-AAD7-44D8-BBD7-CCE9431645EC}">
                        <a14:shadowObscured xmlns:a14="http://schemas.microsoft.com/office/drawing/2010/main"/>
                      </a:ext>
                    </a:extLst>
                  </pic:spPr>
                </pic:pic>
              </a:graphicData>
            </a:graphic>
          </wp:inline>
        </w:drawing>
      </w:r>
      <w:bookmarkEnd w:id="162"/>
    </w:p>
    <w:p w:rsidR="005A137D" w:rsidRDefault="005A137D" w:rsidP="005A137D">
      <w:pPr>
        <w:ind w:firstLine="0"/>
        <w:rPr>
          <w:rFonts w:eastAsiaTheme="minorEastAsia"/>
          <w:bCs/>
          <w:szCs w:val="18"/>
          <w:lang w:bidi="en-US"/>
        </w:rPr>
      </w:pPr>
      <w:bookmarkStart w:id="163" w:name="_Toc318117535"/>
      <w:bookmarkStart w:id="164" w:name="_Toc318118978"/>
      <w:bookmarkStart w:id="165" w:name="_Toc318119444"/>
    </w:p>
    <w:p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Pr>
          <w:rFonts w:eastAsiaTheme="minorEastAsia"/>
          <w:bCs/>
          <w:szCs w:val="18"/>
          <w:lang w:bidi="en-US"/>
        </w:rPr>
        <w:t>6</w:t>
      </w:r>
      <w:r w:rsidRPr="00063FF3">
        <w:rPr>
          <w:rFonts w:eastAsiaTheme="minorEastAsia"/>
          <w:bCs/>
          <w:szCs w:val="18"/>
          <w:lang w:bidi="en-US"/>
        </w:rPr>
        <w:t xml:space="preserve"> </w:t>
      </w:r>
      <w:bookmarkStart w:id="166" w:name="_Toc318119750"/>
      <w:r w:rsidRPr="00063FF3">
        <w:rPr>
          <w:rFonts w:eastAsiaTheme="minorEastAsia"/>
          <w:bCs/>
          <w:szCs w:val="18"/>
          <w:lang w:bidi="en-US"/>
        </w:rPr>
        <w:t xml:space="preserve">Survival of </w:t>
      </w:r>
      <w:r w:rsidRPr="00063FF3">
        <w:rPr>
          <w:rFonts w:eastAsiaTheme="minorEastAsia"/>
          <w:bCs/>
          <w:i/>
          <w:szCs w:val="18"/>
          <w:lang w:bidi="en-US"/>
        </w:rPr>
        <w:t xml:space="preserve">S. malviflora </w:t>
      </w:r>
      <w:r w:rsidRPr="00063FF3">
        <w:rPr>
          <w:rFonts w:eastAsiaTheme="minorEastAsia"/>
          <w:bCs/>
          <w:szCs w:val="18"/>
          <w:lang w:bidi="en-US"/>
        </w:rPr>
        <w:t>compared to litter depth at three study sites (p=0.004).</w:t>
      </w:r>
      <w:bookmarkEnd w:id="163"/>
      <w:bookmarkEnd w:id="164"/>
      <w:bookmarkEnd w:id="165"/>
      <w:bookmarkEnd w:id="166"/>
    </w:p>
    <w:p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rsidR="005A137D" w:rsidRDefault="005A137D" w:rsidP="005A137D">
      <w:pPr>
        <w:ind w:firstLine="0"/>
        <w:jc w:val="center"/>
        <w:rPr>
          <w:rFonts w:eastAsiaTheme="minorEastAsia"/>
          <w:bCs/>
          <w:szCs w:val="18"/>
          <w:lang w:bidi="en-US"/>
        </w:rPr>
      </w:pPr>
    </w:p>
    <w:p w:rsidR="005A137D" w:rsidRDefault="005A137D" w:rsidP="005A137D">
      <w:pPr>
        <w:ind w:firstLine="0"/>
        <w:jc w:val="center"/>
        <w:rPr>
          <w:b/>
        </w:rPr>
      </w:pPr>
      <w:r w:rsidRPr="00063FF3">
        <w:rPr>
          <w:noProof/>
        </w:rPr>
        <mc:AlternateContent>
          <mc:Choice Requires="wpg">
            <w:drawing>
              <wp:inline distT="0" distB="0" distL="0" distR="0" wp14:anchorId="69C5A584" wp14:editId="5E6BBB07">
                <wp:extent cx="6974958" cy="3083442"/>
                <wp:effectExtent l="0" t="0" r="0" b="3175"/>
                <wp:docPr id="9" name="Group 9"/>
                <wp:cNvGraphicFramePr/>
                <a:graphic xmlns:a="http://schemas.openxmlformats.org/drawingml/2006/main">
                  <a:graphicData uri="http://schemas.microsoft.com/office/word/2010/wordprocessingGroup">
                    <wpg:wgp>
                      <wpg:cNvGrpSpPr/>
                      <wpg:grpSpPr>
                        <a:xfrm>
                          <a:off x="0" y="0"/>
                          <a:ext cx="6974958" cy="3083442"/>
                          <a:chOff x="0" y="0"/>
                          <a:chExt cx="7868534" cy="2719137"/>
                        </a:xfrm>
                      </wpg:grpSpPr>
                      <pic:pic xmlns:pic="http://schemas.openxmlformats.org/drawingml/2006/picture">
                        <pic:nvPicPr>
                          <pic:cNvPr id="10" name="Pictur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19137" cy="2719137"/>
                          </a:xfrm>
                          <a:prstGeom prst="rect">
                            <a:avLst/>
                          </a:prstGeom>
                        </pic:spPr>
                      </pic:pic>
                      <pic:pic xmlns:pic="http://schemas.openxmlformats.org/drawingml/2006/picture">
                        <pic:nvPicPr>
                          <pic:cNvPr id="12" name="Picture 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5149412" y="0"/>
                            <a:ext cx="2719122" cy="2719137"/>
                          </a:xfrm>
                          <a:prstGeom prst="rect">
                            <a:avLst/>
                          </a:prstGeom>
                        </pic:spPr>
                      </pic:pic>
                      <pic:pic xmlns:pic="http://schemas.openxmlformats.org/drawingml/2006/picture">
                        <pic:nvPicPr>
                          <pic:cNvPr id="11" name="Picture 1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598821" y="0"/>
                            <a:ext cx="2719137" cy="2719137"/>
                          </a:xfrm>
                          <a:prstGeom prst="rect">
                            <a:avLst/>
                          </a:prstGeom>
                        </pic:spPr>
                      </pic:pic>
                    </wpg:wgp>
                  </a:graphicData>
                </a:graphic>
              </wp:inline>
            </w:drawing>
          </mc:Choice>
          <mc:Fallback>
            <w:pict>
              <v:group id="Group 9" o:spid="_x0000_s1026" style="width:549.2pt;height:242.8pt;mso-position-horizontal-relative:char;mso-position-vertical-relative:line" coordsize="78685,27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">
                <v:shape id="Picture 10" o:spid="_x0000_s1027" type="#_x0000_t75" style="position:absolute;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KzcvDAAAA2wAAAA8AAABkcnMvZG93bnJldi54bWxEj0FLw0AQhe9C/8MyBS/FbhRRG7stpSB4&#10;1NpDjtPsmA3NzoTsmqb/3jkI3mZ4b977Zr2dYmdGGlIr7OB+WYAhrsW33Dg4fr3dvYBJGdljJ0wO&#10;rpRgu5ndrLH0cuFPGg+5MRrCqUQHIee+tDbVgSKmpfTEqn3LEDHrOjTWD3jR8NjZh6J4shFb1oaA&#10;Pe0D1efDT3Qgi+vjR2Wr+lit9s+nMciiC+Lc7XzavYLJNOV/89/1u1d8pddfdAC7+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YrNy8MAAADbAAAADwAAAAAAAAAAAAAAAACf&#10;AgAAZHJzL2Rvd25yZXYueG1sUEsFBgAAAAAEAAQA9wAAAI8DAAAAAA==&#10;">
                  <v:imagedata r:id="rId24" o:title=""/>
                  <v:path arrowok="t"/>
                </v:shape>
                <v:shape id="Picture 12" o:spid="_x0000_s1028" type="#_x0000_t75" style="position:absolute;left:51494;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SewjDAAAA2wAAAA8AAABkcnMvZG93bnJldi54bWxET01rwkAQvRf8D8sIvRTd6KEt0VUaobUX&#10;KUbF65CdZoPZ2ZjdxuivdwuF3ubxPme+7G0tOmp95VjBZJyAIC6crrhUsN+9j15B+ICssXZMCq7k&#10;YbkYPMwx1e7CW+ryUIoYwj5FBSaEJpXSF4Ys+rFriCP37VqLIcK2lLrFSwy3tZwmybO0WHFsMNjQ&#10;ylBxyn+sgtPT+fzydfi4lZlZb0y2zvJj1yv1OOzfZiAC9eFf/Of+1HH+FH5/i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dJ7CMMAAADbAAAADwAAAAAAAAAAAAAAAACf&#10;AgAAZHJzL2Rvd25yZXYueG1sUEsFBgAAAAAEAAQA9wAAAI8DAAAAAA==&#10;">
                  <v:imagedata r:id="rId25" o:title=""/>
                  <v:path arrowok="t"/>
                </v:shape>
                <v:shape id="Picture 11" o:spid="_x0000_s1029" type="#_x0000_t75" style="position:absolute;left:25988;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T2R3EAAAA2wAAAA8AAABkcnMvZG93bnJldi54bWxET99rwjAQfhf2P4Qb7EVm6kA3OqMMZUME&#10;lVUn7O3W3JpicylN1PrfG0Hw7T6+nzeatLYSR2p86VhBv5eAIM6dLrlQsN18Pr+B8AFZY+WYFJzJ&#10;w2T80Blhqt2Jv+mYhULEEPYpKjAh1KmUPjdk0fdcTRy5f9dYDBE2hdQNnmK4reRLkgylxZJjg8Ga&#10;pobyfXawCn6zxdf8Z7ej1+5sYFZ/M71OsqVST4/txzuIQG24i2/uuY7z+3D9JR4gx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mT2R3EAAAA2wAAAA8AAAAAAAAAAAAAAAAA&#10;nwIAAGRycy9kb3ducmV2LnhtbFBLBQYAAAAABAAEAPcAAACQAwAAAAA=&#10;">
                  <v:imagedata r:id="rId26" o:title=""/>
                  <v:path arrowok="t"/>
                </v:shape>
                <w10:anchorlock/>
              </v:group>
            </w:pict>
          </mc:Fallback>
        </mc:AlternateContent>
      </w:r>
    </w:p>
    <w:p w:rsidR="005A137D" w:rsidRPr="00063FF3" w:rsidRDefault="005A137D" w:rsidP="005A137D">
      <w:pPr>
        <w:ind w:firstLine="0"/>
        <w:rPr>
          <w:rFonts w:eastAsiaTheme="majorEastAsia" w:cstheme="majorBidi"/>
          <w:bCs/>
          <w:i/>
          <w:u w:val="single"/>
        </w:rPr>
      </w:pPr>
      <w:proofErr w:type="gramStart"/>
      <w:r w:rsidRPr="00063FF3">
        <w:rPr>
          <w:rFonts w:eastAsiaTheme="minorEastAsia"/>
          <w:bCs/>
          <w:szCs w:val="18"/>
          <w:lang w:bidi="en-US"/>
        </w:rPr>
        <w:t xml:space="preserve">Figure </w:t>
      </w:r>
      <w:r>
        <w:rPr>
          <w:rFonts w:eastAsiaTheme="minorEastAsia"/>
          <w:bCs/>
          <w:szCs w:val="18"/>
          <w:lang w:bidi="en-US"/>
        </w:rPr>
        <w:t>7</w:t>
      </w:r>
      <w:r w:rsidRPr="00063FF3">
        <w:rPr>
          <w:rFonts w:eastAsiaTheme="minorEastAsia"/>
          <w:bCs/>
          <w:szCs w:val="18"/>
          <w:lang w:bidi="en-US"/>
        </w:rPr>
        <w:t>.</w:t>
      </w:r>
      <w:proofErr w:type="gramEnd"/>
      <w:r w:rsidRPr="00063FF3">
        <w:rPr>
          <w:rFonts w:eastAsiaTheme="minorEastAsia"/>
          <w:bCs/>
          <w:szCs w:val="18"/>
          <w:lang w:bidi="en-US"/>
        </w:rPr>
        <w:t xml:space="preserve"> </w:t>
      </w:r>
      <w:bookmarkStart w:id="167" w:name="_Toc318119751"/>
      <w:r w:rsidRPr="00063FF3">
        <w:rPr>
          <w:rFonts w:eastAsiaTheme="minorEastAsia"/>
          <w:bCs/>
          <w:szCs w:val="18"/>
          <w:lang w:bidi="en-US"/>
        </w:rPr>
        <w:t xml:space="preserve">Survival of planted </w:t>
      </w:r>
      <w:r w:rsidRPr="00063FF3">
        <w:rPr>
          <w:rFonts w:eastAsiaTheme="minorEastAsia"/>
          <w:bCs/>
          <w:i/>
          <w:szCs w:val="18"/>
          <w:lang w:bidi="en-US"/>
        </w:rPr>
        <w:t>Castilleja levisecta</w:t>
      </w:r>
      <w:r w:rsidRPr="00063FF3">
        <w:rPr>
          <w:rFonts w:eastAsiaTheme="minorEastAsia"/>
          <w:bCs/>
          <w:szCs w:val="18"/>
          <w:lang w:bidi="en-US"/>
        </w:rPr>
        <w:t xml:space="preserve"> as a function of cover of</w:t>
      </w:r>
      <w:r>
        <w:rPr>
          <w:rFonts w:eastAsiaTheme="minorEastAsia"/>
          <w:bCs/>
          <w:szCs w:val="18"/>
          <w:lang w:bidi="en-US"/>
        </w:rPr>
        <w:t>, from left to right,</w:t>
      </w:r>
      <w:r w:rsidRPr="00063FF3">
        <w:rPr>
          <w:rFonts w:eastAsiaTheme="minorEastAsia"/>
          <w:bCs/>
          <w:szCs w:val="18"/>
          <w:lang w:bidi="en-US"/>
        </w:rPr>
        <w:t xml:space="preserve"> grass (p=0.07), </w:t>
      </w:r>
      <w:del w:id="168" w:author="Tom" w:date="2015-02-02T12:30:00Z">
        <w:r w:rsidRPr="00063FF3" w:rsidDel="005768E7">
          <w:rPr>
            <w:rFonts w:eastAsiaTheme="minorEastAsia"/>
            <w:bCs/>
            <w:szCs w:val="18"/>
            <w:lang w:bidi="en-US"/>
          </w:rPr>
          <w:delText xml:space="preserve"> </w:delText>
        </w:r>
      </w:del>
      <w:r w:rsidRPr="00063FF3">
        <w:rPr>
          <w:rFonts w:eastAsiaTheme="minorEastAsia"/>
          <w:bCs/>
          <w:szCs w:val="18"/>
          <w:lang w:bidi="en-US"/>
        </w:rPr>
        <w:t>total cover of vascular plants (p=0.04)</w:t>
      </w:r>
      <w:ins w:id="169" w:author="Tom" w:date="2015-02-02T12:30:00Z">
        <w:r w:rsidR="005768E7">
          <w:rPr>
            <w:rFonts w:eastAsiaTheme="minorEastAsia"/>
            <w:bCs/>
            <w:szCs w:val="18"/>
            <w:lang w:bidi="en-US"/>
          </w:rPr>
          <w:t>,</w:t>
        </w:r>
      </w:ins>
      <w:r w:rsidRPr="00063FF3">
        <w:rPr>
          <w:rFonts w:eastAsiaTheme="minorEastAsia"/>
          <w:bCs/>
          <w:szCs w:val="18"/>
          <w:lang w:bidi="en-US"/>
        </w:rPr>
        <w:t xml:space="preserve"> and</w:t>
      </w:r>
      <w:del w:id="170" w:author="Tom" w:date="2015-02-02T12:30:00Z">
        <w:r w:rsidDel="005768E7">
          <w:rPr>
            <w:rFonts w:eastAsiaTheme="minorEastAsia"/>
            <w:bCs/>
            <w:szCs w:val="18"/>
            <w:lang w:bidi="en-US"/>
          </w:rPr>
          <w:delText>,</w:delText>
        </w:r>
        <w:r w:rsidRPr="00063FF3" w:rsidDel="005768E7">
          <w:rPr>
            <w:rFonts w:eastAsiaTheme="minorEastAsia"/>
            <w:bCs/>
            <w:szCs w:val="18"/>
            <w:lang w:bidi="en-US"/>
          </w:rPr>
          <w:delText xml:space="preserve"> </w:delText>
        </w:r>
      </w:del>
      <w:r w:rsidRPr="00063FF3">
        <w:rPr>
          <w:rFonts w:eastAsiaTheme="minorEastAsia"/>
          <w:bCs/>
          <w:szCs w:val="18"/>
          <w:lang w:bidi="en-US"/>
        </w:rPr>
        <w:t xml:space="preserve"> litter depth (p=0.01).</w:t>
      </w:r>
      <w:bookmarkEnd w:id="167"/>
    </w:p>
    <w:p w:rsidR="005A137D" w:rsidRDefault="005A137D" w:rsidP="005A137D">
      <w:pPr>
        <w:ind w:firstLine="0"/>
        <w:rPr>
          <w:rFonts w:eastAsiaTheme="minorEastAsia"/>
          <w:bCs/>
          <w:szCs w:val="18"/>
          <w:lang w:bidi="en-US"/>
        </w:rPr>
        <w:sectPr w:rsidR="005A137D" w:rsidSect="00E12340">
          <w:pgSz w:w="15840" w:h="12240" w:orient="landscape"/>
          <w:pgMar w:top="1440" w:right="1440" w:bottom="1440" w:left="1440" w:header="720" w:footer="720" w:gutter="0"/>
          <w:lnNumType w:countBy="1" w:restart="continuous"/>
          <w:cols w:space="720"/>
          <w:docGrid w:linePitch="360"/>
        </w:sectPr>
      </w:pPr>
      <w:bookmarkStart w:id="171" w:name="_Toc318117536"/>
      <w:bookmarkStart w:id="172" w:name="_Toc318118979"/>
      <w:bookmarkStart w:id="173" w:name="_Toc318119445"/>
    </w:p>
    <w:bookmarkEnd w:id="171"/>
    <w:bookmarkEnd w:id="172"/>
    <w:bookmarkEnd w:id="173"/>
    <w:p w:rsidR="005A137D" w:rsidRPr="00063FF3" w:rsidRDefault="005A137D" w:rsidP="005A137D">
      <w:pPr>
        <w:ind w:firstLine="0"/>
        <w:rPr>
          <w:bCs/>
          <w:noProof/>
          <w:szCs w:val="18"/>
          <w:lang w:bidi="en-US"/>
        </w:rPr>
      </w:pPr>
    </w:p>
    <w:p w:rsidR="005A137D" w:rsidRDefault="005A137D" w:rsidP="005A137D">
      <w:pPr>
        <w:ind w:firstLine="0"/>
        <w:jc w:val="center"/>
        <w:rPr>
          <w:b/>
        </w:rPr>
      </w:pPr>
      <w:bookmarkStart w:id="174" w:name="_Toc318116208"/>
      <w:r w:rsidRPr="00063FF3">
        <w:rPr>
          <w:rFonts w:eastAsiaTheme="majorEastAsia" w:cstheme="majorBidi"/>
          <w:bCs/>
          <w:i/>
          <w:noProof/>
        </w:rPr>
        <w:drawing>
          <wp:inline distT="0" distB="0" distL="0" distR="0" wp14:anchorId="65F2E1F8" wp14:editId="31D3CC8C">
            <wp:extent cx="4286250" cy="4093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rotWithShape="1">
                    <a:blip r:embed="rId27">
                      <a:extLst>
                        <a:ext uri="{28A0092B-C50C-407E-A947-70E740481C1C}">
                          <a14:useLocalDpi xmlns:a14="http://schemas.microsoft.com/office/drawing/2010/main" val="0"/>
                        </a:ext>
                      </a:extLst>
                    </a:blip>
                    <a:srcRect t="10363" r="4315" b="5699"/>
                    <a:stretch/>
                  </pic:blipFill>
                  <pic:spPr bwMode="auto">
                    <a:xfrm>
                      <a:off x="0" y="0"/>
                      <a:ext cx="4286250" cy="4093210"/>
                    </a:xfrm>
                    <a:prstGeom prst="rect">
                      <a:avLst/>
                    </a:prstGeom>
                    <a:ln>
                      <a:noFill/>
                    </a:ln>
                    <a:extLst>
                      <a:ext uri="{53640926-AAD7-44D8-BBD7-CCE9431645EC}">
                        <a14:shadowObscured xmlns:a14="http://schemas.microsoft.com/office/drawing/2010/main"/>
                      </a:ext>
                    </a:extLst>
                  </pic:spPr>
                </pic:pic>
              </a:graphicData>
            </a:graphic>
          </wp:inline>
        </w:drawing>
      </w:r>
      <w:bookmarkEnd w:id="174"/>
    </w:p>
    <w:p w:rsidR="005A137D" w:rsidRPr="00063FF3" w:rsidRDefault="005A137D" w:rsidP="005A137D">
      <w:pPr>
        <w:keepNext/>
        <w:keepLines/>
        <w:numPr>
          <w:ilvl w:val="2"/>
          <w:numId w:val="0"/>
        </w:numPr>
        <w:spacing w:before="120"/>
        <w:jc w:val="center"/>
        <w:outlineLvl w:val="2"/>
        <w:rPr>
          <w:rFonts w:eastAsiaTheme="majorEastAsia" w:cstheme="majorBidi"/>
          <w:bCs/>
          <w:i/>
          <w:u w:val="single"/>
        </w:rPr>
      </w:pPr>
    </w:p>
    <w:p w:rsidR="005A137D" w:rsidRDefault="005A137D" w:rsidP="005A137D">
      <w:pPr>
        <w:ind w:firstLine="0"/>
        <w:rPr>
          <w:rFonts w:eastAsiaTheme="minorEastAsia"/>
          <w:bCs/>
          <w:szCs w:val="18"/>
          <w:lang w:bidi="en-US"/>
        </w:rPr>
      </w:pPr>
      <w:bookmarkStart w:id="175" w:name="_Toc318117537"/>
      <w:bookmarkStart w:id="176" w:name="_Toc318118980"/>
      <w:bookmarkStart w:id="177" w:name="_Toc318119446"/>
      <w:commentRangeStart w:id="178"/>
      <w:r w:rsidRPr="00063FF3">
        <w:rPr>
          <w:rFonts w:eastAsiaTheme="minorEastAsia"/>
          <w:bCs/>
          <w:szCs w:val="18"/>
          <w:lang w:bidi="en-US"/>
        </w:rPr>
        <w:t xml:space="preserve">Figure </w:t>
      </w:r>
      <w:r>
        <w:rPr>
          <w:rFonts w:eastAsiaTheme="minorEastAsia"/>
          <w:bCs/>
          <w:szCs w:val="18"/>
          <w:lang w:bidi="en-US"/>
        </w:rPr>
        <w:t>8</w:t>
      </w:r>
      <w:r w:rsidRPr="00063FF3">
        <w:rPr>
          <w:rFonts w:eastAsiaTheme="minorEastAsia"/>
          <w:bCs/>
          <w:szCs w:val="18"/>
          <w:lang w:bidi="en-US"/>
        </w:rPr>
        <w:t xml:space="preserve"> </w:t>
      </w:r>
      <w:bookmarkStart w:id="179" w:name="_Toc318119752"/>
      <w:r w:rsidRPr="00063FF3">
        <w:rPr>
          <w:rFonts w:eastAsiaTheme="minorEastAsia"/>
          <w:bCs/>
          <w:szCs w:val="18"/>
          <w:lang w:bidi="en-US"/>
        </w:rPr>
        <w:t xml:space="preserve">Boxplot of </w:t>
      </w:r>
      <w:r w:rsidRPr="00063FF3">
        <w:rPr>
          <w:rFonts w:eastAsiaTheme="minorEastAsia"/>
          <w:bCs/>
          <w:i/>
          <w:szCs w:val="18"/>
          <w:lang w:bidi="en-US"/>
        </w:rPr>
        <w:t>Iris tenax</w:t>
      </w:r>
      <w:r w:rsidRPr="00063FF3">
        <w:rPr>
          <w:rFonts w:eastAsiaTheme="minorEastAsia"/>
          <w:bCs/>
          <w:szCs w:val="18"/>
          <w:lang w:bidi="en-US"/>
        </w:rPr>
        <w:t xml:space="preserve"> survival by site (p=0.019)</w:t>
      </w:r>
      <w:bookmarkEnd w:id="175"/>
      <w:bookmarkEnd w:id="176"/>
      <w:bookmarkEnd w:id="177"/>
      <w:bookmarkEnd w:id="179"/>
      <w:commentRangeEnd w:id="178"/>
      <w:r w:rsidR="005768E7">
        <w:rPr>
          <w:rStyle w:val="CommentReference"/>
        </w:rPr>
        <w:commentReference w:id="178"/>
      </w:r>
    </w:p>
    <w:p w:rsidR="004533F3" w:rsidRDefault="004533F3" w:rsidP="005A137D">
      <w:pPr>
        <w:ind w:firstLine="0"/>
        <w:rPr>
          <w:ins w:id="180" w:author="Katie Jones" w:date="2014-05-11T15:13:00Z"/>
          <w:rFonts w:eastAsiaTheme="minorEastAsia"/>
          <w:bCs/>
          <w:szCs w:val="18"/>
          <w:lang w:bidi="en-US"/>
        </w:rPr>
        <w:sectPr w:rsidR="004533F3" w:rsidSect="00E12340">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szCs w:val="18"/>
          <w:lang w:bidi="en-US"/>
        </w:rPr>
      </w:pPr>
    </w:p>
    <w:p w:rsidR="005A137D" w:rsidRDefault="005A137D" w:rsidP="005A137D">
      <w:pPr>
        <w:ind w:firstLine="0"/>
        <w:jc w:val="center"/>
        <w:rPr>
          <w:b/>
        </w:rPr>
      </w:pPr>
      <w:r w:rsidRPr="00063FF3">
        <w:rPr>
          <w:noProof/>
        </w:rPr>
        <mc:AlternateContent>
          <mc:Choice Requires="wpg">
            <w:drawing>
              <wp:inline distT="0" distB="0" distL="0" distR="0" wp14:anchorId="3011EE76" wp14:editId="3AF5F93D">
                <wp:extent cx="5433237" cy="2434856"/>
                <wp:effectExtent l="0" t="0" r="0" b="0"/>
                <wp:docPr id="1078" name="Group 1"/>
                <wp:cNvGraphicFramePr/>
                <a:graphic xmlns:a="http://schemas.openxmlformats.org/drawingml/2006/main">
                  <a:graphicData uri="http://schemas.microsoft.com/office/word/2010/wordprocessingGroup">
                    <wpg:wgp>
                      <wpg:cNvGrpSpPr/>
                      <wpg:grpSpPr>
                        <a:xfrm>
                          <a:off x="0" y="0"/>
                          <a:ext cx="5433237" cy="2434856"/>
                          <a:chOff x="0" y="0"/>
                          <a:chExt cx="7415817" cy="2767754"/>
                        </a:xfrm>
                      </wpg:grpSpPr>
                      <pic:pic xmlns:pic="http://schemas.openxmlformats.org/drawingml/2006/picture">
                        <pic:nvPicPr>
                          <pic:cNvPr id="1079" name="Picture 107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3810000" y="12170"/>
                            <a:ext cx="3605817" cy="275558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080" name="Picture 108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42857" cy="27555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inline>
            </w:drawing>
          </mc:Choice>
          <mc:Fallback>
            <w:pict>
              <v:group id="Group 1" o:spid="_x0000_s1026" style="width:427.8pt;height:191.7pt;mso-position-horizontal-relative:char;mso-position-vertical-relative:line" coordsize="74158,27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">
                <v:shape id="Picture 1079" o:spid="_x0000_s1027" type="#_x0000_t75" style="position:absolute;left:38100;top:121;width:36058;height:27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6KKDFAAAA3QAAAA8AAABkcnMvZG93bnJldi54bWxET01rAjEQvRf8D2EEbzWpB61boyylilIo&#10;aIv0ON1MN0s3k3UTde2vbwqCt3m8z5ktOleLE7Wh8qzhYahAEBfeVFxq+Hhf3j+CCBHZYO2ZNFwo&#10;wGLeu5thZvyZt3TaxVKkEA4ZarAxNpmUobDkMAx9Q5y4b986jAm2pTQtnlO4q+VIqbF0WHFqsNjQ&#10;s6XiZ3d0Gn43+09VvV1ejqvX/bT8Otg833RaD/pd/gQiUhdv4qt7bdJ8NZnC/zfpBDn/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eiigxQAAAN0AAAAPAAAAAAAAAAAAAAAA&#10;AJ8CAABkcnMvZG93bnJldi54bWxQSwUGAAAAAAQABAD3AAAAkQMAAAAA&#10;" fillcolor="#4f81bd [3204]" strokecolor="black [3213]">
                  <v:imagedata r:id="rId30" o:title=""/>
                  <v:shadow color="#eeece1 [3214]"/>
                </v:shape>
                <v:shape id="Picture 1080" o:spid="_x0000_s1028" type="#_x0000_t75" style="position:absolute;width:35428;height:27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HzWHEAAAA3QAAAA8AAABkcnMvZG93bnJldi54bWxEj0FrwkAQhe+F/odlhN7qxrRIjK5SA6XF&#10;m9reh+yYBLOzIbs1yb/vHARvM7w3732z2Y2uVTfqQ+PZwGKegCIuvW24MvBz/nzNQIWIbLH1TAYm&#10;CrDbPj9tMLd+4CPdTrFSEsIhRwN1jF2udShrchjmviMW7eJ7h1HWvtK2x0HCXavTJFlqhw1LQ40d&#10;FTWV19OfM8BD3Bd0+Frt397175S2RZYeJmNeZuPHGlSkMT7M9+tvK/hJJvzyjYyg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wHzWHEAAAA3QAAAA8AAAAAAAAAAAAAAAAA&#10;nwIAAGRycy9kb3ducmV2LnhtbFBLBQYAAAAABAAEAPcAAACQAwAAAAA=&#10;" fillcolor="#4f81bd [3204]" strokecolor="black [3213]">
                  <v:imagedata r:id="rId31" o:title=""/>
                  <v:shadow color="#eeece1 [3214]"/>
                </v:shape>
                <w10:anchorlock/>
              </v:group>
            </w:pict>
          </mc:Fallback>
        </mc:AlternateContent>
      </w:r>
    </w:p>
    <w:p w:rsidR="005A137D" w:rsidRPr="00063FF3" w:rsidRDefault="005A137D" w:rsidP="005A137D">
      <w:pPr>
        <w:ind w:firstLine="0"/>
      </w:pPr>
      <w:r w:rsidRPr="00063FF3">
        <w:rPr>
          <w:noProof/>
        </w:rPr>
        <mc:AlternateContent>
          <mc:Choice Requires="wps">
            <w:drawing>
              <wp:anchor distT="0" distB="0" distL="114300" distR="114300" simplePos="0" relativeHeight="251660288" behindDoc="0" locked="0" layoutInCell="1" allowOverlap="1" wp14:anchorId="09029A68" wp14:editId="43EA2CA6">
                <wp:simplePos x="0" y="0"/>
                <wp:positionH relativeFrom="column">
                  <wp:posOffset>2624570</wp:posOffset>
                </wp:positionH>
                <wp:positionV relativeFrom="paragraph">
                  <wp:posOffset>4616</wp:posOffset>
                </wp:positionV>
                <wp:extent cx="914400" cy="284480"/>
                <wp:effectExtent l="0" t="0" r="0" b="1270"/>
                <wp:wrapNone/>
                <wp:docPr id="2303" name="Text Box 2303"/>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a:effectLst/>
                      </wps:spPr>
                      <wps:txbx>
                        <w:txbxContent>
                          <w:p w:rsidR="00AE0975" w:rsidRDefault="00AE0975" w:rsidP="005A137D">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03" o:spid="_x0000_s1032" type="#_x0000_t202" style="position:absolute;margin-left:206.65pt;margin-top:.35pt;width:1in;height:22.4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" filled="f" stroked="f" strokeweight=".5pt">
                <v:textbox>
                  <w:txbxContent>
                    <w:p w:rsidR="00AE0975" w:rsidRDefault="00AE0975" w:rsidP="005A137D">
                      <w:r>
                        <w:t>B)</w:t>
                      </w:r>
                    </w:p>
                  </w:txbxContent>
                </v:textbox>
              </v:shape>
            </w:pict>
          </mc:Fallback>
        </mc:AlternateContent>
      </w:r>
      <w:r w:rsidRPr="00063FF3">
        <w:rPr>
          <w:noProof/>
        </w:rPr>
        <mc:AlternateContent>
          <mc:Choice Requires="wps">
            <w:drawing>
              <wp:anchor distT="0" distB="0" distL="114300" distR="114300" simplePos="0" relativeHeight="251659264" behindDoc="0" locked="0" layoutInCell="1" allowOverlap="1" wp14:anchorId="77E26D23" wp14:editId="4481DFA3">
                <wp:simplePos x="0" y="0"/>
                <wp:positionH relativeFrom="column">
                  <wp:posOffset>-104965</wp:posOffset>
                </wp:positionH>
                <wp:positionV relativeFrom="paragraph">
                  <wp:posOffset>-2540</wp:posOffset>
                </wp:positionV>
                <wp:extent cx="914400" cy="284480"/>
                <wp:effectExtent l="0" t="0" r="0" b="1270"/>
                <wp:wrapNone/>
                <wp:docPr id="2302" name="Text Box 2302"/>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a:effectLst/>
                      </wps:spPr>
                      <wps:txbx>
                        <w:txbxContent>
                          <w:p w:rsidR="00AE0975" w:rsidRDefault="00AE0975" w:rsidP="005A137D">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02" o:spid="_x0000_s1033" type="#_x0000_t202" style="position:absolute;margin-left:-8.25pt;margin-top:-.2pt;width:1in;height:22.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" filled="f" stroked="f" strokeweight=".5pt">
                <v:textbox>
                  <w:txbxContent>
                    <w:p w:rsidR="00AE0975" w:rsidRDefault="00AE0975" w:rsidP="005A137D">
                      <w:r>
                        <w:t>A)</w:t>
                      </w:r>
                    </w:p>
                  </w:txbxContent>
                </v:textbox>
              </v:shape>
            </w:pict>
          </mc:Fallback>
        </mc:AlternateContent>
      </w:r>
    </w:p>
    <w:p w:rsidR="005A137D" w:rsidRDefault="005A137D" w:rsidP="005A137D">
      <w:pPr>
        <w:ind w:firstLine="0"/>
        <w:rPr>
          <w:rFonts w:eastAsiaTheme="minorEastAsia"/>
          <w:bCs/>
          <w:szCs w:val="18"/>
          <w:lang w:bidi="en-US"/>
        </w:rPr>
      </w:pPr>
      <w:bookmarkStart w:id="181" w:name="_Toc318117538"/>
      <w:bookmarkStart w:id="182" w:name="_Toc318118981"/>
      <w:bookmarkStart w:id="183" w:name="_Toc318119447"/>
      <w:r w:rsidRPr="00063FF3">
        <w:rPr>
          <w:rFonts w:eastAsiaTheme="minorEastAsia"/>
          <w:bCs/>
          <w:noProof/>
          <w:szCs w:val="18"/>
          <w:lang w:bidi="en-US"/>
        </w:rPr>
        <w:t xml:space="preserve">Figure </w:t>
      </w:r>
      <w:r>
        <w:rPr>
          <w:rFonts w:eastAsiaTheme="minorEastAsia"/>
          <w:bCs/>
          <w:noProof/>
          <w:szCs w:val="18"/>
          <w:lang w:bidi="en-US"/>
        </w:rPr>
        <w:t>9</w:t>
      </w:r>
      <w:r w:rsidRPr="00063FF3">
        <w:rPr>
          <w:rFonts w:eastAsiaTheme="minorEastAsia"/>
          <w:bCs/>
          <w:noProof/>
          <w:szCs w:val="18"/>
          <w:lang w:bidi="en-US"/>
        </w:rPr>
        <w:t xml:space="preserve">. </w:t>
      </w:r>
      <w:r w:rsidRPr="00063FF3">
        <w:rPr>
          <w:rFonts w:eastAsiaTheme="minorEastAsia"/>
          <w:bCs/>
          <w:szCs w:val="18"/>
          <w:lang w:bidi="en-US"/>
        </w:rPr>
        <w:t xml:space="preserve"> </w:t>
      </w:r>
      <w:bookmarkStart w:id="184" w:name="_Toc318119753"/>
      <w:r w:rsidRPr="00063FF3">
        <w:rPr>
          <w:rFonts w:eastAsiaTheme="minorEastAsia"/>
          <w:bCs/>
          <w:szCs w:val="18"/>
          <w:lang w:bidi="en-US"/>
        </w:rPr>
        <w:t xml:space="preserve">Two conceptual models of the shift between facilitative to competitive interactions with existing community over successive life </w:t>
      </w:r>
      <w:r>
        <w:rPr>
          <w:rFonts w:eastAsiaTheme="minorEastAsia"/>
          <w:bCs/>
          <w:szCs w:val="18"/>
          <w:lang w:bidi="en-US"/>
        </w:rPr>
        <w:t>history stages of an individual</w:t>
      </w:r>
      <w:r w:rsidRPr="00063FF3">
        <w:rPr>
          <w:rFonts w:eastAsiaTheme="minorEastAsia"/>
          <w:bCs/>
          <w:szCs w:val="18"/>
          <w:lang w:bidi="en-US"/>
        </w:rPr>
        <w:t xml:space="preserve"> A) </w:t>
      </w:r>
      <w:proofErr w:type="gramStart"/>
      <w:r w:rsidRPr="00063FF3">
        <w:rPr>
          <w:rFonts w:eastAsiaTheme="minorEastAsia"/>
          <w:bCs/>
          <w:szCs w:val="18"/>
          <w:lang w:bidi="en-US"/>
        </w:rPr>
        <w:t>The</w:t>
      </w:r>
      <w:proofErr w:type="gramEnd"/>
      <w:r w:rsidRPr="00063FF3">
        <w:rPr>
          <w:rFonts w:eastAsiaTheme="minorEastAsia"/>
          <w:bCs/>
          <w:szCs w:val="18"/>
          <w:lang w:bidi="en-US"/>
        </w:rPr>
        <w:t xml:space="preserve"> net or driving interaction </w:t>
      </w:r>
      <w:del w:id="185" w:author="Tom" w:date="2015-02-02T12:31:00Z">
        <w:r w:rsidRPr="00063FF3" w:rsidDel="005768E7">
          <w:rPr>
            <w:rFonts w:eastAsiaTheme="minorEastAsia"/>
            <w:bCs/>
            <w:szCs w:val="18"/>
            <w:lang w:bidi="en-US"/>
          </w:rPr>
          <w:delText xml:space="preserve">may </w:delText>
        </w:r>
      </w:del>
      <w:r w:rsidRPr="00063FF3">
        <w:rPr>
          <w:rFonts w:eastAsiaTheme="minorEastAsia"/>
          <w:bCs/>
          <w:szCs w:val="18"/>
          <w:lang w:bidi="en-US"/>
        </w:rPr>
        <w:t>differs by functional group for different life history stages.  B) The interaction with a single functional groups shifts in one direction with successive life history stages.</w:t>
      </w:r>
      <w:bookmarkEnd w:id="181"/>
      <w:bookmarkEnd w:id="182"/>
      <w:bookmarkEnd w:id="183"/>
      <w:bookmarkEnd w:id="184"/>
    </w:p>
    <w:p w:rsidR="005A137D" w:rsidRPr="002D5BB7" w:rsidRDefault="005A137D" w:rsidP="005A137D">
      <w:pPr>
        <w:ind w:firstLine="0"/>
        <w:rPr>
          <w:b/>
        </w:rPr>
      </w:pPr>
    </w:p>
    <w:p w:rsidR="005A137D" w:rsidRDefault="005A137D" w:rsidP="005A137D"/>
    <w:p w:rsidR="002D5BB7" w:rsidRPr="00063FF3" w:rsidRDefault="002D5BB7" w:rsidP="005F0518">
      <w:pPr>
        <w:keepNext/>
        <w:keepLines/>
        <w:numPr>
          <w:ilvl w:val="1"/>
          <w:numId w:val="0"/>
        </w:numPr>
        <w:spacing w:before="360"/>
        <w:outlineLvl w:val="1"/>
        <w:rPr>
          <w:rFonts w:eastAsiaTheme="majorEastAsia" w:cstheme="majorBidi"/>
          <w:b/>
          <w:bCs/>
          <w:szCs w:val="28"/>
        </w:rPr>
      </w:pPr>
    </w:p>
    <w:p w:rsidR="001F4FBF" w:rsidRPr="002D5BB7" w:rsidRDefault="001F4FBF" w:rsidP="001F4FBF">
      <w:pPr>
        <w:ind w:firstLine="0"/>
        <w:rPr>
          <w:b/>
        </w:rPr>
      </w:pPr>
    </w:p>
    <w:sectPr w:rsidR="001F4FBF" w:rsidRPr="002D5BB7" w:rsidSect="00244068">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ie Jones" w:date="2015-02-15T17:55:00Z" w:initials="KJ">
    <w:p w:rsidR="00AE0975" w:rsidRPr="00DE4464" w:rsidRDefault="00AE0975" w:rsidP="002D5BB7">
      <w:pPr>
        <w:spacing w:before="100" w:beforeAutospacing="1" w:after="100" w:afterAutospacing="1" w:line="240" w:lineRule="auto"/>
        <w:ind w:firstLine="0"/>
        <w:rPr>
          <w:rFonts w:eastAsia="Times New Roman" w:cs="Times New Roman"/>
          <w:szCs w:val="24"/>
        </w:rPr>
      </w:pPr>
      <w:r>
        <w:rPr>
          <w:rStyle w:val="CommentReference"/>
        </w:rPr>
        <w:annotationRef/>
      </w:r>
      <w:r w:rsidRPr="00DE4464">
        <w:rPr>
          <w:rFonts w:eastAsia="Times New Roman" w:cs="Times New Roman"/>
          <w:szCs w:val="24"/>
        </w:rPr>
        <w:t>The Summary should outline the purpose of the paper and the main results, conclusions and recommendations, using clear, factual, numbered statements. Authors should follow a formula in which point 1 sets the context and need for the work; point 2 indicates the approach and methods used; the next 2-3 points outline the main results; and the last point identifies the wider implications and relevance to management or policy. The final summary point must carry the subheading '</w:t>
      </w:r>
      <w:r w:rsidRPr="00DE4464">
        <w:rPr>
          <w:rFonts w:eastAsia="Times New Roman" w:cs="Times New Roman"/>
          <w:b/>
          <w:bCs/>
          <w:i/>
          <w:iCs/>
          <w:szCs w:val="24"/>
        </w:rPr>
        <w:t>Synthesis and applications</w:t>
      </w:r>
      <w:r w:rsidRPr="00DE4464">
        <w:rPr>
          <w:rFonts w:eastAsia="Times New Roman" w:cs="Times New Roman"/>
          <w:szCs w:val="24"/>
        </w:rPr>
        <w:t xml:space="preserve">' and is the most important of all in </w:t>
      </w:r>
      <w:proofErr w:type="spellStart"/>
      <w:r w:rsidRPr="00DE4464">
        <w:rPr>
          <w:rFonts w:eastAsia="Times New Roman" w:cs="Times New Roman"/>
          <w:szCs w:val="24"/>
        </w:rPr>
        <w:t>maximising</w:t>
      </w:r>
      <w:proofErr w:type="spellEnd"/>
      <w:r w:rsidRPr="00DE4464">
        <w:rPr>
          <w:rFonts w:eastAsia="Times New Roman" w:cs="Times New Roman"/>
          <w:szCs w:val="24"/>
        </w:rPr>
        <w:t xml:space="preserve"> the impact of the paper. It should </w:t>
      </w:r>
      <w:proofErr w:type="spellStart"/>
      <w:r w:rsidRPr="00DE4464">
        <w:rPr>
          <w:rFonts w:eastAsia="Times New Roman" w:cs="Times New Roman"/>
          <w:szCs w:val="24"/>
        </w:rPr>
        <w:t>synthesise</w:t>
      </w:r>
      <w:proofErr w:type="spellEnd"/>
      <w:r w:rsidRPr="00DE4464">
        <w:rPr>
          <w:rFonts w:eastAsia="Times New Roman" w:cs="Times New Roman"/>
          <w:szCs w:val="24"/>
        </w:rPr>
        <w:t xml:space="preserve"> the paper's key messages and should be generic, seminal and accessible to non-specialists. The whole Summary should be readily understandable to all the Journal's readers and must not exceed 350 words.</w:t>
      </w:r>
    </w:p>
    <w:p w:rsidR="00AE0975" w:rsidRDefault="00AE0975">
      <w:pPr>
        <w:pStyle w:val="CommentText"/>
      </w:pPr>
    </w:p>
  </w:comment>
  <w:comment w:id="2" w:author="Katie Jones" w:date="2015-02-15T17:55:00Z" w:initials="KJ">
    <w:p w:rsidR="00AE0975" w:rsidRDefault="00AE0975">
      <w:pPr>
        <w:pStyle w:val="CommentText"/>
      </w:pPr>
      <w:r>
        <w:rPr>
          <w:rStyle w:val="CommentReference"/>
        </w:rPr>
        <w:annotationRef/>
      </w:r>
      <w:proofErr w:type="gramStart"/>
      <w:r>
        <w:t>needs</w:t>
      </w:r>
      <w:proofErr w:type="gramEnd"/>
      <w:r>
        <w:t xml:space="preserve"> a new first sentence</w:t>
      </w:r>
    </w:p>
  </w:comment>
  <w:comment w:id="7" w:author="Katie Jones" w:date="2015-02-15T17:55:00Z" w:initials="KJ">
    <w:p w:rsidR="00AE0975" w:rsidRDefault="00AE0975">
      <w:pPr>
        <w:pStyle w:val="CommentText"/>
      </w:pPr>
      <w:r>
        <w:rPr>
          <w:rStyle w:val="CommentReference"/>
        </w:rPr>
        <w:annotationRef/>
      </w:r>
      <w:proofErr w:type="gramStart"/>
      <w:r>
        <w:t>don’t</w:t>
      </w:r>
      <w:proofErr w:type="gramEnd"/>
      <w:r>
        <w:t xml:space="preserve"> use words included in the title</w:t>
      </w:r>
    </w:p>
  </w:comment>
  <w:comment w:id="15" w:author="tom" w:date="2015-02-15T17:55:00Z" w:initials="T">
    <w:p w:rsidR="00AE0975" w:rsidRDefault="00AE0975">
      <w:pPr>
        <w:pStyle w:val="CommentText"/>
      </w:pPr>
      <w:r>
        <w:rPr>
          <w:rStyle w:val="CommentReference"/>
        </w:rPr>
        <w:annotationRef/>
      </w:r>
      <w:r>
        <w:t>This is the place to clarify when the split plot design was or was not included in the analyses.</w:t>
      </w:r>
    </w:p>
  </w:comment>
  <w:comment w:id="28" w:author="Katie Jones" w:date="2016-05-01T19:56:00Z" w:initials="KJ">
    <w:p w:rsidR="00B521D8" w:rsidRDefault="00B521D8">
      <w:pPr>
        <w:pStyle w:val="CommentText"/>
      </w:pPr>
      <w:r>
        <w:rPr>
          <w:rStyle w:val="CommentReference"/>
        </w:rPr>
        <w:annotationRef/>
      </w:r>
      <w:r>
        <w:t xml:space="preserve">TK: </w:t>
      </w:r>
      <w:r>
        <w:t>What does this mean?  Could you be more specific?  Can their conclusions draw a link to why facilitation is important in this system?</w:t>
      </w:r>
    </w:p>
  </w:comment>
  <w:comment w:id="29" w:author="tom" w:date="2015-02-15T17:55:00Z" w:initials="T">
    <w:p w:rsidR="00AE0975" w:rsidRDefault="00AE0975">
      <w:pPr>
        <w:pStyle w:val="CommentText"/>
      </w:pPr>
      <w:r>
        <w:rPr>
          <w:rStyle w:val="CommentReference"/>
        </w:rPr>
        <w:annotationRef/>
      </w:r>
      <w:r>
        <w:t xml:space="preserve">Too vague.  Do you mean keep temperatures from getting too high or too low?  Limit temperature </w:t>
      </w:r>
      <w:proofErr w:type="spellStart"/>
      <w:r>
        <w:t>extremens</w:t>
      </w:r>
      <w:proofErr w:type="spellEnd"/>
      <w:r>
        <w:t>?</w:t>
      </w:r>
    </w:p>
  </w:comment>
  <w:comment w:id="30" w:author="Katie Jones" w:date="2016-03-23T21:13:00Z" w:initials="KJ">
    <w:p w:rsidR="00AE0975" w:rsidRDefault="00AE0975">
      <w:pPr>
        <w:pStyle w:val="CommentText"/>
      </w:pPr>
      <w:r>
        <w:rPr>
          <w:rStyle w:val="CommentReference"/>
        </w:rPr>
        <w:annotationRef/>
      </w:r>
      <w:proofErr w:type="gramStart"/>
      <w:r>
        <w:t>finish</w:t>
      </w:r>
      <w:proofErr w:type="gramEnd"/>
      <w:r>
        <w:t xml:space="preserve"> this</w:t>
      </w:r>
    </w:p>
  </w:comment>
  <w:comment w:id="43" w:author="tom" w:date="2015-02-15T17:55:00Z" w:initials="T">
    <w:p w:rsidR="00AE0975" w:rsidRDefault="00AE0975">
      <w:pPr>
        <w:pStyle w:val="CommentText"/>
      </w:pPr>
      <w:r>
        <w:rPr>
          <w:rStyle w:val="CommentReference"/>
        </w:rPr>
        <w:annotationRef/>
      </w:r>
      <w:r>
        <w:t>Why did they recommend this?</w:t>
      </w:r>
    </w:p>
  </w:comment>
  <w:comment w:id="44" w:author="Katie Jones" w:date="2016-03-23T21:28:00Z" w:initials="KJ">
    <w:p w:rsidR="00AE0975" w:rsidRDefault="00AE0975">
      <w:pPr>
        <w:pStyle w:val="CommentText"/>
      </w:pPr>
      <w:r>
        <w:rPr>
          <w:rStyle w:val="CommentReference"/>
        </w:rPr>
        <w:annotationRef/>
      </w:r>
      <w:proofErr w:type="gramStart"/>
      <w:r>
        <w:t>incorrectly</w:t>
      </w:r>
      <w:proofErr w:type="gramEnd"/>
      <w:r>
        <w:t xml:space="preserve"> interpreted. </w:t>
      </w:r>
      <w:proofErr w:type="gramStart"/>
      <w:r>
        <w:t>they</w:t>
      </w:r>
      <w:proofErr w:type="gramEnd"/>
      <w:r>
        <w:t xml:space="preserve"> actually found the opposite, this could make a useful point somewhere else. </w:t>
      </w:r>
    </w:p>
  </w:comment>
  <w:comment w:id="49" w:author="tom" w:date="2015-02-15T17:55:00Z" w:initials="T">
    <w:p w:rsidR="00AE0975" w:rsidRDefault="00AE0975">
      <w:pPr>
        <w:pStyle w:val="CommentText"/>
      </w:pPr>
      <w:r>
        <w:rPr>
          <w:rStyle w:val="CommentReference"/>
        </w:rPr>
        <w:annotationRef/>
      </w:r>
      <w:r>
        <w:t>Anything else to say about this species?</w:t>
      </w:r>
    </w:p>
  </w:comment>
  <w:comment w:id="158" w:author="tom" w:date="2015-02-15T17:55:00Z" w:initials="T">
    <w:p w:rsidR="00AE0975" w:rsidRDefault="00AE0975">
      <w:pPr>
        <w:pStyle w:val="CommentText"/>
      </w:pPr>
      <w:r>
        <w:rPr>
          <w:rStyle w:val="CommentReference"/>
        </w:rPr>
        <w:annotationRef/>
      </w:r>
      <w:r>
        <w:t>Delete</w:t>
      </w:r>
    </w:p>
  </w:comment>
  <w:comment w:id="161" w:author="Katie Jones" w:date="2015-02-15T17:55:00Z" w:initials="KJ">
    <w:p w:rsidR="00AE0975" w:rsidRDefault="00AE0975">
      <w:pPr>
        <w:pStyle w:val="CommentText"/>
      </w:pPr>
      <w:r>
        <w:rPr>
          <w:rStyle w:val="CommentReference"/>
        </w:rPr>
        <w:annotationRef/>
      </w:r>
      <w:r>
        <w:t>Still need to update in text figure references</w:t>
      </w:r>
    </w:p>
  </w:comment>
  <w:comment w:id="178" w:author="tom" w:date="2015-02-15T17:55:00Z" w:initials="T">
    <w:p w:rsidR="00AE0975" w:rsidRDefault="00AE0975">
      <w:pPr>
        <w:pStyle w:val="CommentText"/>
      </w:pPr>
      <w:r>
        <w:rPr>
          <w:rStyle w:val="CommentReference"/>
        </w:rPr>
        <w:annotationRef/>
      </w:r>
      <w:r>
        <w:t>This could be dropped with the means and CI’s moved to the 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DEB" w:rsidRDefault="00947DEB">
      <w:pPr>
        <w:spacing w:line="240" w:lineRule="auto"/>
      </w:pPr>
      <w:r>
        <w:separator/>
      </w:r>
    </w:p>
  </w:endnote>
  <w:endnote w:type="continuationSeparator" w:id="0">
    <w:p w:rsidR="00947DEB" w:rsidRDefault="00947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689400"/>
      <w:docPartObj>
        <w:docPartGallery w:val="Page Numbers (Bottom of Page)"/>
        <w:docPartUnique/>
      </w:docPartObj>
    </w:sdtPr>
    <w:sdtEndPr>
      <w:rPr>
        <w:noProof/>
      </w:rPr>
    </w:sdtEndPr>
    <w:sdtContent>
      <w:p w:rsidR="00AE0975" w:rsidRDefault="00AE0975">
        <w:pPr>
          <w:pStyle w:val="Footer"/>
          <w:jc w:val="center"/>
        </w:pPr>
        <w:r>
          <w:fldChar w:fldCharType="begin"/>
        </w:r>
        <w:r>
          <w:instrText xml:space="preserve"> PAGE   \* MERGEFORMAT </w:instrText>
        </w:r>
        <w:r>
          <w:fldChar w:fldCharType="separate"/>
        </w:r>
        <w:r w:rsidR="00174355">
          <w:rPr>
            <w:noProof/>
          </w:rPr>
          <w:t>18</w:t>
        </w:r>
        <w:r>
          <w:rPr>
            <w:noProof/>
          </w:rPr>
          <w:fldChar w:fldCharType="end"/>
        </w:r>
      </w:p>
    </w:sdtContent>
  </w:sdt>
  <w:p w:rsidR="00AE0975" w:rsidRDefault="00AE09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026092"/>
      <w:docPartObj>
        <w:docPartGallery w:val="Page Numbers (Bottom of Page)"/>
        <w:docPartUnique/>
      </w:docPartObj>
    </w:sdtPr>
    <w:sdtEndPr>
      <w:rPr>
        <w:noProof/>
      </w:rPr>
    </w:sdtEndPr>
    <w:sdtContent>
      <w:p w:rsidR="00AE0975" w:rsidRDefault="00AE0975">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AE0975" w:rsidRDefault="00AE0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DEB" w:rsidRDefault="00947DEB">
      <w:pPr>
        <w:spacing w:line="240" w:lineRule="auto"/>
      </w:pPr>
      <w:r>
        <w:separator/>
      </w:r>
    </w:p>
  </w:footnote>
  <w:footnote w:type="continuationSeparator" w:id="0">
    <w:p w:rsidR="00947DEB" w:rsidRDefault="00947D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9EF"/>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90E38"/>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37587"/>
    <w:multiLevelType w:val="hybridMultilevel"/>
    <w:tmpl w:val="2530F068"/>
    <w:lvl w:ilvl="0" w:tplc="6CBCED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22686D0">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157C4"/>
    <w:multiLevelType w:val="hybridMultilevel"/>
    <w:tmpl w:val="7E20F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F03540"/>
    <w:multiLevelType w:val="hybridMultilevel"/>
    <w:tmpl w:val="D532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00E7E"/>
    <w:multiLevelType w:val="hybridMultilevel"/>
    <w:tmpl w:val="77DCC66A"/>
    <w:lvl w:ilvl="0" w:tplc="0409000F">
      <w:start w:val="1"/>
      <w:numFmt w:val="decimal"/>
      <w:lvlText w:val="%1."/>
      <w:lvlJc w:val="left"/>
      <w:pPr>
        <w:ind w:left="4950" w:hanging="360"/>
      </w:p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6">
    <w:nsid w:val="19F21837"/>
    <w:multiLevelType w:val="hybridMultilevel"/>
    <w:tmpl w:val="7476443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40510"/>
    <w:multiLevelType w:val="hybridMultilevel"/>
    <w:tmpl w:val="E3EEB870"/>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1D1B46"/>
    <w:multiLevelType w:val="hybridMultilevel"/>
    <w:tmpl w:val="E01C2C0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8C0257"/>
    <w:multiLevelType w:val="hybridMultilevel"/>
    <w:tmpl w:val="01C89AA4"/>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772728"/>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6A1CFA"/>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E572B"/>
    <w:multiLevelType w:val="hybridMultilevel"/>
    <w:tmpl w:val="6F00C05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353B96"/>
    <w:multiLevelType w:val="hybridMultilevel"/>
    <w:tmpl w:val="4F46A8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7B569CC"/>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00140D"/>
    <w:multiLevelType w:val="hybridMultilevel"/>
    <w:tmpl w:val="F3E68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357FD4"/>
    <w:multiLevelType w:val="multilevel"/>
    <w:tmpl w:val="3D509C3C"/>
    <w:lvl w:ilvl="0">
      <w:start w:val="1"/>
      <w:numFmt w:val="decimal"/>
      <w:suff w:val="space"/>
      <w:lvlText w:val="Chapter %1"/>
      <w:lvlJc w:val="left"/>
      <w:pPr>
        <w:ind w:left="423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3FFA2A91"/>
    <w:multiLevelType w:val="hybridMultilevel"/>
    <w:tmpl w:val="6A388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26A319E"/>
    <w:multiLevelType w:val="hybridMultilevel"/>
    <w:tmpl w:val="4CB2D16A"/>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AF5115"/>
    <w:multiLevelType w:val="multilevel"/>
    <w:tmpl w:val="28104B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DCE0A6E"/>
    <w:multiLevelType w:val="hybridMultilevel"/>
    <w:tmpl w:val="7D02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584EE2"/>
    <w:multiLevelType w:val="hybridMultilevel"/>
    <w:tmpl w:val="123A7864"/>
    <w:lvl w:ilvl="0" w:tplc="E22686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6144D4"/>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5557AA"/>
    <w:multiLevelType w:val="hybridMultilevel"/>
    <w:tmpl w:val="B7188CD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F06838"/>
    <w:multiLevelType w:val="hybridMultilevel"/>
    <w:tmpl w:val="FA8EB67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453210"/>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F8750F"/>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nsid w:val="66A634BA"/>
    <w:multiLevelType w:val="hybridMultilevel"/>
    <w:tmpl w:val="08002DD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7A44638"/>
    <w:multiLevelType w:val="hybridMultilevel"/>
    <w:tmpl w:val="04F45B8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E22686D0">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8141A0B"/>
    <w:multiLevelType w:val="multilevel"/>
    <w:tmpl w:val="E4120310"/>
    <w:lvl w:ilvl="0">
      <w:start w:val="1"/>
      <w:numFmt w:val="none"/>
      <w:lvlText w:val="%1"/>
      <w:lvlJc w:val="left"/>
      <w:pPr>
        <w:ind w:left="0" w:firstLine="0"/>
      </w:pPr>
      <w:rPr>
        <w:rFonts w:hint="default"/>
      </w:rPr>
    </w:lvl>
    <w:lvl w:ilvl="1">
      <w:start w:val="1"/>
      <w:numFmt w:val="lowerRoman"/>
      <w:lvlText w:val="%2"/>
      <w:lvlJc w:val="left"/>
      <w:pPr>
        <w:ind w:left="864" w:hanging="504"/>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A9C2D14"/>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FE5BCB"/>
    <w:multiLevelType w:val="hybridMultilevel"/>
    <w:tmpl w:val="29120AF0"/>
    <w:lvl w:ilvl="0" w:tplc="4AC4BCC4">
      <w:start w:val="1"/>
      <w:numFmt w:val="decimal"/>
      <w:lvlText w:val="%1."/>
      <w:lvlJc w:val="left"/>
      <w:pPr>
        <w:ind w:left="720" w:hanging="360"/>
      </w:pPr>
      <w:rPr>
        <w:rFonts w:ascii="Times New Roman" w:eastAsiaTheme="majorEastAsia" w:hAnsi="Times New Roman" w:cstheme="maj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5F1F06"/>
    <w:multiLevelType w:val="multilevel"/>
    <w:tmpl w:val="B666DD1E"/>
    <w:lvl w:ilvl="0">
      <w:start w:val="1"/>
      <w:numFmt w:val="bullet"/>
      <w:lvlText w:val=""/>
      <w:lvlJc w:val="left"/>
      <w:pPr>
        <w:ind w:left="0" w:firstLine="0"/>
      </w:pPr>
      <w:rPr>
        <w:rFonts w:ascii="Symbol" w:hAnsi="Symbol" w:hint="default"/>
      </w:rPr>
    </w:lvl>
    <w:lvl w:ilvl="1">
      <w:start w:val="1"/>
      <w:numFmt w:val="lowerRoman"/>
      <w:lvlText w:val="%2"/>
      <w:lvlJc w:val="left"/>
      <w:pPr>
        <w:ind w:left="864" w:hanging="504"/>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6BA1C92"/>
    <w:multiLevelType w:val="hybridMultilevel"/>
    <w:tmpl w:val="8ABCB2F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C33339"/>
    <w:multiLevelType w:val="hybridMultilevel"/>
    <w:tmpl w:val="959E7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0363B6"/>
    <w:multiLevelType w:val="hybridMultilevel"/>
    <w:tmpl w:val="2A12598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EB2566"/>
    <w:multiLevelType w:val="multilevel"/>
    <w:tmpl w:val="2530F06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6"/>
  </w:num>
  <w:num w:numId="3">
    <w:abstractNumId w:val="19"/>
  </w:num>
  <w:num w:numId="4">
    <w:abstractNumId w:val="29"/>
  </w:num>
  <w:num w:numId="5">
    <w:abstractNumId w:val="17"/>
  </w:num>
  <w:num w:numId="6">
    <w:abstractNumId w:val="27"/>
  </w:num>
  <w:num w:numId="7">
    <w:abstractNumId w:val="28"/>
  </w:num>
  <w:num w:numId="8">
    <w:abstractNumId w:val="4"/>
  </w:num>
  <w:num w:numId="9">
    <w:abstractNumId w:val="32"/>
  </w:num>
  <w:num w:numId="10">
    <w:abstractNumId w:val="9"/>
  </w:num>
  <w:num w:numId="11">
    <w:abstractNumId w:val="21"/>
  </w:num>
  <w:num w:numId="12">
    <w:abstractNumId w:val="33"/>
  </w:num>
  <w:num w:numId="13">
    <w:abstractNumId w:val="24"/>
  </w:num>
  <w:num w:numId="14">
    <w:abstractNumId w:val="6"/>
  </w:num>
  <w:num w:numId="15">
    <w:abstractNumId w:val="23"/>
  </w:num>
  <w:num w:numId="16">
    <w:abstractNumId w:val="18"/>
  </w:num>
  <w:num w:numId="17">
    <w:abstractNumId w:val="8"/>
  </w:num>
  <w:num w:numId="18">
    <w:abstractNumId w:val="35"/>
  </w:num>
  <w:num w:numId="19">
    <w:abstractNumId w:val="34"/>
  </w:num>
  <w:num w:numId="20">
    <w:abstractNumId w:val="16"/>
  </w:num>
  <w:num w:numId="21">
    <w:abstractNumId w:val="5"/>
  </w:num>
  <w:num w:numId="22">
    <w:abstractNumId w:val="26"/>
  </w:num>
  <w:num w:numId="23">
    <w:abstractNumId w:val="31"/>
  </w:num>
  <w:num w:numId="24">
    <w:abstractNumId w:val="12"/>
  </w:num>
  <w:num w:numId="25">
    <w:abstractNumId w:val="7"/>
  </w:num>
  <w:num w:numId="26">
    <w:abstractNumId w:val="10"/>
  </w:num>
  <w:num w:numId="27">
    <w:abstractNumId w:val="25"/>
  </w:num>
  <w:num w:numId="28">
    <w:abstractNumId w:val="22"/>
  </w:num>
  <w:num w:numId="29">
    <w:abstractNumId w:val="30"/>
  </w:num>
  <w:num w:numId="30">
    <w:abstractNumId w:val="1"/>
  </w:num>
  <w:num w:numId="31">
    <w:abstractNumId w:val="14"/>
  </w:num>
  <w:num w:numId="32">
    <w:abstractNumId w:val="11"/>
  </w:num>
  <w:num w:numId="33">
    <w:abstractNumId w:val="0"/>
  </w:num>
  <w:num w:numId="34">
    <w:abstractNumId w:val="13"/>
  </w:num>
  <w:num w:numId="35">
    <w:abstractNumId w:val="15"/>
  </w:num>
  <w:num w:numId="36">
    <w:abstractNumId w:val="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FF3"/>
    <w:rsid w:val="00021E92"/>
    <w:rsid w:val="00035576"/>
    <w:rsid w:val="0003791E"/>
    <w:rsid w:val="0004732F"/>
    <w:rsid w:val="000551E6"/>
    <w:rsid w:val="00063FF3"/>
    <w:rsid w:val="000A469B"/>
    <w:rsid w:val="000D6AAA"/>
    <w:rsid w:val="00144BC0"/>
    <w:rsid w:val="00166F16"/>
    <w:rsid w:val="00174355"/>
    <w:rsid w:val="00175EA6"/>
    <w:rsid w:val="00187579"/>
    <w:rsid w:val="0019481C"/>
    <w:rsid w:val="001F4FBF"/>
    <w:rsid w:val="00201FC6"/>
    <w:rsid w:val="00234A8D"/>
    <w:rsid w:val="00244068"/>
    <w:rsid w:val="002549C3"/>
    <w:rsid w:val="002600F6"/>
    <w:rsid w:val="00270A3D"/>
    <w:rsid w:val="00293805"/>
    <w:rsid w:val="002D2ED5"/>
    <w:rsid w:val="002D5BB7"/>
    <w:rsid w:val="00315562"/>
    <w:rsid w:val="00325ED2"/>
    <w:rsid w:val="003447FC"/>
    <w:rsid w:val="00371004"/>
    <w:rsid w:val="0037521D"/>
    <w:rsid w:val="00377D2D"/>
    <w:rsid w:val="003A057D"/>
    <w:rsid w:val="003B0197"/>
    <w:rsid w:val="003C051B"/>
    <w:rsid w:val="003C30BF"/>
    <w:rsid w:val="003C35D2"/>
    <w:rsid w:val="003C65B9"/>
    <w:rsid w:val="00414440"/>
    <w:rsid w:val="00426B38"/>
    <w:rsid w:val="004533F3"/>
    <w:rsid w:val="0047175F"/>
    <w:rsid w:val="004950CE"/>
    <w:rsid w:val="004A70D3"/>
    <w:rsid w:val="004B083B"/>
    <w:rsid w:val="004E3FE9"/>
    <w:rsid w:val="005001DE"/>
    <w:rsid w:val="00507E77"/>
    <w:rsid w:val="00557A29"/>
    <w:rsid w:val="005768E7"/>
    <w:rsid w:val="005A137D"/>
    <w:rsid w:val="005B2F9E"/>
    <w:rsid w:val="005B78F1"/>
    <w:rsid w:val="005B7D46"/>
    <w:rsid w:val="005D0C14"/>
    <w:rsid w:val="005E3C93"/>
    <w:rsid w:val="005F0518"/>
    <w:rsid w:val="005F05B3"/>
    <w:rsid w:val="00625486"/>
    <w:rsid w:val="00666EFD"/>
    <w:rsid w:val="00684FA1"/>
    <w:rsid w:val="00687F77"/>
    <w:rsid w:val="006B299D"/>
    <w:rsid w:val="006B3624"/>
    <w:rsid w:val="006B585B"/>
    <w:rsid w:val="006E64E7"/>
    <w:rsid w:val="006F189A"/>
    <w:rsid w:val="00714BFD"/>
    <w:rsid w:val="007208C5"/>
    <w:rsid w:val="00725245"/>
    <w:rsid w:val="0076248A"/>
    <w:rsid w:val="007633C2"/>
    <w:rsid w:val="007A3A16"/>
    <w:rsid w:val="007E0F13"/>
    <w:rsid w:val="007F332A"/>
    <w:rsid w:val="007F3916"/>
    <w:rsid w:val="007F51F7"/>
    <w:rsid w:val="008135F7"/>
    <w:rsid w:val="008256C7"/>
    <w:rsid w:val="008335CD"/>
    <w:rsid w:val="00837AB9"/>
    <w:rsid w:val="00861CCA"/>
    <w:rsid w:val="0089014F"/>
    <w:rsid w:val="008B26F4"/>
    <w:rsid w:val="008C2191"/>
    <w:rsid w:val="008D0BB0"/>
    <w:rsid w:val="008F0377"/>
    <w:rsid w:val="009124CA"/>
    <w:rsid w:val="00942CCC"/>
    <w:rsid w:val="00947DEB"/>
    <w:rsid w:val="00952655"/>
    <w:rsid w:val="009607C3"/>
    <w:rsid w:val="00981891"/>
    <w:rsid w:val="009A0DA2"/>
    <w:rsid w:val="009C7F72"/>
    <w:rsid w:val="00A1409D"/>
    <w:rsid w:val="00A162EE"/>
    <w:rsid w:val="00A200F4"/>
    <w:rsid w:val="00A374BF"/>
    <w:rsid w:val="00A37E71"/>
    <w:rsid w:val="00A54D1B"/>
    <w:rsid w:val="00A65DA1"/>
    <w:rsid w:val="00A66301"/>
    <w:rsid w:val="00A7217E"/>
    <w:rsid w:val="00A75A36"/>
    <w:rsid w:val="00A858A4"/>
    <w:rsid w:val="00AA1D89"/>
    <w:rsid w:val="00AA7281"/>
    <w:rsid w:val="00AC4780"/>
    <w:rsid w:val="00AD6F8A"/>
    <w:rsid w:val="00AE0975"/>
    <w:rsid w:val="00AE23A1"/>
    <w:rsid w:val="00B06036"/>
    <w:rsid w:val="00B10A2F"/>
    <w:rsid w:val="00B16DCF"/>
    <w:rsid w:val="00B42367"/>
    <w:rsid w:val="00B521D8"/>
    <w:rsid w:val="00B608AF"/>
    <w:rsid w:val="00B62B58"/>
    <w:rsid w:val="00B81A47"/>
    <w:rsid w:val="00BF52F3"/>
    <w:rsid w:val="00C103A5"/>
    <w:rsid w:val="00C6682F"/>
    <w:rsid w:val="00C738B8"/>
    <w:rsid w:val="00C962B9"/>
    <w:rsid w:val="00C9730B"/>
    <w:rsid w:val="00CB1F7C"/>
    <w:rsid w:val="00CF27C7"/>
    <w:rsid w:val="00CF2F35"/>
    <w:rsid w:val="00CF6AC3"/>
    <w:rsid w:val="00D02D7C"/>
    <w:rsid w:val="00D2148D"/>
    <w:rsid w:val="00D54187"/>
    <w:rsid w:val="00D851B1"/>
    <w:rsid w:val="00D94B9E"/>
    <w:rsid w:val="00DB0C10"/>
    <w:rsid w:val="00DD00B5"/>
    <w:rsid w:val="00DF71A5"/>
    <w:rsid w:val="00E12340"/>
    <w:rsid w:val="00E22909"/>
    <w:rsid w:val="00E50157"/>
    <w:rsid w:val="00E76F27"/>
    <w:rsid w:val="00E777E9"/>
    <w:rsid w:val="00E803A3"/>
    <w:rsid w:val="00E84763"/>
    <w:rsid w:val="00EB41EB"/>
    <w:rsid w:val="00F12A86"/>
    <w:rsid w:val="00F35D11"/>
    <w:rsid w:val="00F53C93"/>
    <w:rsid w:val="00F73898"/>
    <w:rsid w:val="00F76161"/>
    <w:rsid w:val="00FB400D"/>
    <w:rsid w:val="00FB55CC"/>
    <w:rsid w:val="00FC249D"/>
    <w:rsid w:val="00FE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AF"/>
    <w:pPr>
      <w:spacing w:after="0" w:line="480" w:lineRule="auto"/>
      <w:ind w:firstLine="720"/>
    </w:pPr>
    <w:rPr>
      <w:rFonts w:ascii="Times New Roman" w:hAnsi="Times New Roman"/>
      <w:sz w:val="24"/>
    </w:rPr>
  </w:style>
  <w:style w:type="paragraph" w:styleId="Heading1">
    <w:name w:val="heading 1"/>
    <w:basedOn w:val="Heading2"/>
    <w:next w:val="Normal"/>
    <w:link w:val="Heading1Char"/>
    <w:uiPriority w:val="9"/>
    <w:qFormat/>
    <w:rsid w:val="005001DE"/>
    <w:pPr>
      <w:spacing w:before="360"/>
      <w:outlineLvl w:val="0"/>
    </w:pPr>
    <w:rPr>
      <w:bCs w:val="0"/>
      <w:color w:val="auto"/>
      <w:szCs w:val="28"/>
    </w:rPr>
  </w:style>
  <w:style w:type="paragraph" w:styleId="Heading2">
    <w:name w:val="heading 2"/>
    <w:basedOn w:val="Normal"/>
    <w:next w:val="Normal"/>
    <w:link w:val="Heading2Char"/>
    <w:uiPriority w:val="9"/>
    <w:unhideWhenUsed/>
    <w:qFormat/>
    <w:rsid w:val="004A70D3"/>
    <w:pPr>
      <w:keepNext/>
      <w:keepLines/>
      <w:spacing w:before="200"/>
      <w:ind w:firstLine="0"/>
      <w:outlineLvl w:val="1"/>
    </w:pPr>
    <w:rPr>
      <w:rFonts w:eastAsiaTheme="majorEastAsia" w:cstheme="majorBidi"/>
      <w:b/>
      <w:bCs/>
      <w:i/>
      <w:color w:val="000000" w:themeColor="text1"/>
      <w:szCs w:val="26"/>
    </w:rPr>
  </w:style>
  <w:style w:type="paragraph" w:styleId="Heading3">
    <w:name w:val="heading 3"/>
    <w:basedOn w:val="Normal"/>
    <w:next w:val="Normal"/>
    <w:link w:val="Heading3Char"/>
    <w:uiPriority w:val="9"/>
    <w:unhideWhenUsed/>
    <w:qFormat/>
    <w:rsid w:val="00063FF3"/>
    <w:pPr>
      <w:keepNext/>
      <w:keepLines/>
      <w:spacing w:before="120" w:line="360" w:lineRule="auto"/>
      <w:ind w:firstLine="0"/>
      <w:outlineLvl w:val="2"/>
    </w:pPr>
    <w:rPr>
      <w:rFonts w:eastAsiaTheme="majorEastAsia" w:cstheme="majorBidi"/>
      <w:bCs/>
      <w:i/>
      <w:u w:val="single"/>
    </w:rPr>
  </w:style>
  <w:style w:type="paragraph" w:styleId="Heading4">
    <w:name w:val="heading 4"/>
    <w:basedOn w:val="Normal"/>
    <w:next w:val="Normal"/>
    <w:link w:val="Heading4Char"/>
    <w:uiPriority w:val="9"/>
    <w:unhideWhenUsed/>
    <w:qFormat/>
    <w:rsid w:val="00063FF3"/>
    <w:pPr>
      <w:keepNext/>
      <w:keepLines/>
      <w:spacing w:before="120" w:line="360" w:lineRule="auto"/>
      <w:ind w:firstLine="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063FF3"/>
    <w:pPr>
      <w:keepNext/>
      <w:keepLines/>
      <w:spacing w:before="200" w:line="360" w:lineRule="auto"/>
      <w:ind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3FF3"/>
    <w:pPr>
      <w:keepNext/>
      <w:keepLines/>
      <w:spacing w:before="200" w:line="360" w:lineRule="auto"/>
      <w:ind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3FF3"/>
    <w:pPr>
      <w:keepNext/>
      <w:keepLines/>
      <w:spacing w:before="200" w:line="360" w:lineRule="auto"/>
      <w:ind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3FF3"/>
    <w:pPr>
      <w:keepNext/>
      <w:keepLines/>
      <w:spacing w:before="200" w:line="360" w:lineRule="auto"/>
      <w:ind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3FF3"/>
    <w:pPr>
      <w:keepNext/>
      <w:keepLines/>
      <w:spacing w:before="200" w:line="360" w:lineRule="auto"/>
      <w:ind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DE"/>
    <w:rPr>
      <w:rFonts w:ascii="Times New Roman" w:eastAsiaTheme="majorEastAsia" w:hAnsi="Times New Roman" w:cstheme="majorBidi"/>
      <w:b/>
      <w:sz w:val="24"/>
      <w:szCs w:val="28"/>
    </w:rPr>
  </w:style>
  <w:style w:type="character" w:customStyle="1" w:styleId="Heading2Char">
    <w:name w:val="Heading 2 Char"/>
    <w:basedOn w:val="DefaultParagraphFont"/>
    <w:link w:val="Heading2"/>
    <w:uiPriority w:val="9"/>
    <w:rsid w:val="004A70D3"/>
    <w:rPr>
      <w:rFonts w:ascii="Times New Roman" w:eastAsiaTheme="majorEastAsia" w:hAnsi="Times New Roman" w:cstheme="majorBidi"/>
      <w:b/>
      <w:bCs/>
      <w:i/>
      <w:color w:val="000000" w:themeColor="text1"/>
      <w:sz w:val="24"/>
      <w:szCs w:val="26"/>
    </w:rPr>
  </w:style>
  <w:style w:type="character" w:customStyle="1" w:styleId="Heading3Char">
    <w:name w:val="Heading 3 Char"/>
    <w:basedOn w:val="DefaultParagraphFont"/>
    <w:link w:val="Heading3"/>
    <w:uiPriority w:val="9"/>
    <w:rsid w:val="00063FF3"/>
    <w:rPr>
      <w:rFonts w:ascii="Times New Roman" w:eastAsiaTheme="majorEastAsia" w:hAnsi="Times New Roman" w:cstheme="majorBidi"/>
      <w:bCs/>
      <w:i/>
      <w:sz w:val="24"/>
      <w:u w:val="single"/>
    </w:rPr>
  </w:style>
  <w:style w:type="character" w:customStyle="1" w:styleId="Heading4Char">
    <w:name w:val="Heading 4 Char"/>
    <w:basedOn w:val="DefaultParagraphFont"/>
    <w:link w:val="Heading4"/>
    <w:uiPriority w:val="9"/>
    <w:rsid w:val="00063FF3"/>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063FF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63FF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63FF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63F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3FF3"/>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063FF3"/>
  </w:style>
  <w:style w:type="paragraph" w:styleId="ListParagraph">
    <w:name w:val="List Paragraph"/>
    <w:basedOn w:val="Normal"/>
    <w:uiPriority w:val="34"/>
    <w:qFormat/>
    <w:rsid w:val="00063FF3"/>
    <w:pPr>
      <w:spacing w:line="360" w:lineRule="auto"/>
      <w:ind w:firstLine="0"/>
      <w:contextualSpacing/>
    </w:pPr>
  </w:style>
  <w:style w:type="paragraph" w:styleId="Caption">
    <w:name w:val="caption"/>
    <w:basedOn w:val="Normal"/>
    <w:next w:val="Normal"/>
    <w:link w:val="CaptionChar"/>
    <w:uiPriority w:val="35"/>
    <w:unhideWhenUsed/>
    <w:qFormat/>
    <w:rsid w:val="00063FF3"/>
    <w:pPr>
      <w:spacing w:line="240" w:lineRule="auto"/>
      <w:ind w:firstLine="0"/>
    </w:pPr>
    <w:rPr>
      <w:rFonts w:eastAsiaTheme="minorEastAsia"/>
      <w:bCs/>
      <w:szCs w:val="18"/>
      <w:lang w:bidi="en-US"/>
    </w:rPr>
  </w:style>
  <w:style w:type="character" w:styleId="CommentReference">
    <w:name w:val="annotation reference"/>
    <w:basedOn w:val="DefaultParagraphFont"/>
    <w:uiPriority w:val="99"/>
    <w:semiHidden/>
    <w:unhideWhenUsed/>
    <w:rsid w:val="00063FF3"/>
    <w:rPr>
      <w:sz w:val="16"/>
      <w:szCs w:val="16"/>
    </w:rPr>
  </w:style>
  <w:style w:type="paragraph" w:styleId="CommentText">
    <w:name w:val="annotation text"/>
    <w:basedOn w:val="Normal"/>
    <w:link w:val="CommentTextChar"/>
    <w:uiPriority w:val="99"/>
    <w:semiHidden/>
    <w:unhideWhenUsed/>
    <w:rsid w:val="00063FF3"/>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063F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3FF3"/>
    <w:rPr>
      <w:b/>
      <w:bCs/>
    </w:rPr>
  </w:style>
  <w:style w:type="character" w:customStyle="1" w:styleId="CommentSubjectChar">
    <w:name w:val="Comment Subject Char"/>
    <w:basedOn w:val="CommentTextChar"/>
    <w:link w:val="CommentSubject"/>
    <w:uiPriority w:val="99"/>
    <w:semiHidden/>
    <w:rsid w:val="00063FF3"/>
    <w:rPr>
      <w:rFonts w:ascii="Times New Roman" w:hAnsi="Times New Roman"/>
      <w:b/>
      <w:bCs/>
      <w:sz w:val="20"/>
      <w:szCs w:val="20"/>
    </w:rPr>
  </w:style>
  <w:style w:type="paragraph" w:styleId="BalloonText">
    <w:name w:val="Balloon Text"/>
    <w:basedOn w:val="Normal"/>
    <w:link w:val="BalloonTextChar"/>
    <w:uiPriority w:val="99"/>
    <w:semiHidden/>
    <w:unhideWhenUsed/>
    <w:rsid w:val="00063FF3"/>
    <w:pPr>
      <w:spacing w:line="240" w:lineRule="auto"/>
      <w:ind w:firstLin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F3"/>
    <w:rPr>
      <w:rFonts w:ascii="Tahoma" w:hAnsi="Tahoma" w:cs="Tahoma"/>
      <w:sz w:val="16"/>
      <w:szCs w:val="16"/>
    </w:rPr>
  </w:style>
  <w:style w:type="paragraph" w:styleId="Bibliography">
    <w:name w:val="Bibliography"/>
    <w:basedOn w:val="Normal"/>
    <w:next w:val="Normal"/>
    <w:uiPriority w:val="37"/>
    <w:unhideWhenUsed/>
    <w:rsid w:val="00063FF3"/>
    <w:pPr>
      <w:spacing w:after="240" w:line="240" w:lineRule="auto"/>
      <w:ind w:left="720" w:hanging="720"/>
    </w:pPr>
  </w:style>
  <w:style w:type="table" w:styleId="TableGrid">
    <w:name w:val="Table Grid"/>
    <w:basedOn w:val="TableNormal"/>
    <w:uiPriority w:val="59"/>
    <w:rsid w:val="00063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F3"/>
    <w:pPr>
      <w:spacing w:before="100" w:beforeAutospacing="1" w:after="100" w:afterAutospacing="1" w:line="240" w:lineRule="auto"/>
      <w:ind w:firstLine="0"/>
    </w:pPr>
    <w:rPr>
      <w:rFonts w:eastAsiaTheme="minorEastAsia" w:cs="Times New Roman"/>
      <w:szCs w:val="24"/>
    </w:rPr>
  </w:style>
  <w:style w:type="character" w:customStyle="1" w:styleId="CaptionChar">
    <w:name w:val="Caption Char"/>
    <w:basedOn w:val="DefaultParagraphFont"/>
    <w:link w:val="Caption"/>
    <w:uiPriority w:val="35"/>
    <w:rsid w:val="00063FF3"/>
    <w:rPr>
      <w:rFonts w:ascii="Times New Roman" w:eastAsiaTheme="minorEastAsia" w:hAnsi="Times New Roman"/>
      <w:bCs/>
      <w:sz w:val="24"/>
      <w:szCs w:val="18"/>
      <w:lang w:bidi="en-US"/>
    </w:rPr>
  </w:style>
  <w:style w:type="character" w:styleId="Emphasis">
    <w:name w:val="Emphasis"/>
    <w:basedOn w:val="DefaultParagraphFont"/>
    <w:uiPriority w:val="20"/>
    <w:qFormat/>
    <w:rsid w:val="00063FF3"/>
    <w:rPr>
      <w:i/>
      <w:iCs/>
    </w:rPr>
  </w:style>
  <w:style w:type="character" w:styleId="PlaceholderText">
    <w:name w:val="Placeholder Text"/>
    <w:basedOn w:val="DefaultParagraphFont"/>
    <w:uiPriority w:val="99"/>
    <w:semiHidden/>
    <w:rsid w:val="00063FF3"/>
    <w:rPr>
      <w:color w:val="808080"/>
    </w:rPr>
  </w:style>
  <w:style w:type="paragraph" w:styleId="PlainText">
    <w:name w:val="Plain Text"/>
    <w:basedOn w:val="Normal"/>
    <w:link w:val="PlainTextChar"/>
    <w:uiPriority w:val="99"/>
    <w:unhideWhenUsed/>
    <w:rsid w:val="00063FF3"/>
    <w:pPr>
      <w:spacing w:line="240" w:lineRule="auto"/>
      <w:ind w:firstLine="0"/>
    </w:pPr>
    <w:rPr>
      <w:rFonts w:ascii="Consolas" w:hAnsi="Consolas"/>
      <w:sz w:val="21"/>
      <w:szCs w:val="21"/>
    </w:rPr>
  </w:style>
  <w:style w:type="character" w:customStyle="1" w:styleId="PlainTextChar">
    <w:name w:val="Plain Text Char"/>
    <w:basedOn w:val="DefaultParagraphFont"/>
    <w:link w:val="PlainText"/>
    <w:uiPriority w:val="99"/>
    <w:rsid w:val="00063FF3"/>
    <w:rPr>
      <w:rFonts w:ascii="Consolas" w:hAnsi="Consolas"/>
      <w:sz w:val="21"/>
      <w:szCs w:val="21"/>
    </w:rPr>
  </w:style>
  <w:style w:type="paragraph" w:customStyle="1" w:styleId="references">
    <w:name w:val="references"/>
    <w:basedOn w:val="Normal"/>
    <w:link w:val="referencesChar"/>
    <w:qFormat/>
    <w:rsid w:val="00063FF3"/>
    <w:pPr>
      <w:spacing w:after="240" w:line="240" w:lineRule="auto"/>
      <w:ind w:left="720" w:hanging="720"/>
    </w:pPr>
    <w:rPr>
      <w:rFonts w:eastAsiaTheme="majorEastAsia" w:cstheme="majorBidi"/>
      <w:szCs w:val="28"/>
    </w:rPr>
  </w:style>
  <w:style w:type="paragraph" w:styleId="NoSpacing">
    <w:name w:val="No Spacing"/>
    <w:uiPriority w:val="1"/>
    <w:qFormat/>
    <w:rsid w:val="00063FF3"/>
    <w:pPr>
      <w:spacing w:after="0" w:line="240" w:lineRule="auto"/>
      <w:ind w:firstLine="720"/>
    </w:pPr>
    <w:rPr>
      <w:rFonts w:ascii="Times New Roman" w:hAnsi="Times New Roman"/>
      <w:sz w:val="24"/>
    </w:rPr>
  </w:style>
  <w:style w:type="character" w:customStyle="1" w:styleId="referencesChar">
    <w:name w:val="references Char"/>
    <w:basedOn w:val="Heading1Char"/>
    <w:link w:val="references"/>
    <w:rsid w:val="00063FF3"/>
    <w:rPr>
      <w:rFonts w:ascii="Times New Roman" w:eastAsiaTheme="majorEastAsia" w:hAnsi="Times New Roman" w:cstheme="majorBidi"/>
      <w:b w:val="0"/>
      <w:sz w:val="24"/>
      <w:szCs w:val="28"/>
    </w:rPr>
  </w:style>
  <w:style w:type="paragraph" w:styleId="TOCHeading">
    <w:name w:val="TOC Heading"/>
    <w:basedOn w:val="Normal"/>
    <w:next w:val="Normal"/>
    <w:uiPriority w:val="39"/>
    <w:unhideWhenUsed/>
    <w:qFormat/>
    <w:rsid w:val="00063FF3"/>
    <w:pPr>
      <w:keepNext/>
      <w:keepLines/>
      <w:spacing w:before="480" w:line="360" w:lineRule="auto"/>
      <w:ind w:firstLine="0"/>
    </w:pPr>
    <w:rPr>
      <w:rFonts w:asciiTheme="majorHAnsi" w:hAnsiTheme="majorHAnsi"/>
      <w:b/>
      <w:bCs/>
      <w:sz w:val="28"/>
      <w:lang w:eastAsia="ja-JP"/>
    </w:rPr>
  </w:style>
  <w:style w:type="paragraph" w:styleId="TOC1">
    <w:name w:val="toc 1"/>
    <w:basedOn w:val="Normal"/>
    <w:next w:val="Normal"/>
    <w:autoRedefine/>
    <w:uiPriority w:val="39"/>
    <w:unhideWhenUsed/>
    <w:rsid w:val="00063FF3"/>
    <w:pPr>
      <w:tabs>
        <w:tab w:val="right" w:leader="dot" w:pos="8342"/>
      </w:tabs>
      <w:spacing w:line="276" w:lineRule="auto"/>
      <w:ind w:firstLine="0"/>
      <w:jc w:val="right"/>
      <w:outlineLvl w:val="2"/>
    </w:pPr>
    <w:rPr>
      <w:noProof/>
    </w:rPr>
  </w:style>
  <w:style w:type="paragraph" w:styleId="TOC2">
    <w:name w:val="toc 2"/>
    <w:basedOn w:val="Normal"/>
    <w:next w:val="Normal"/>
    <w:autoRedefine/>
    <w:uiPriority w:val="39"/>
    <w:unhideWhenUsed/>
    <w:rsid w:val="00063FF3"/>
    <w:pPr>
      <w:tabs>
        <w:tab w:val="right" w:leader="dot" w:pos="8342"/>
      </w:tabs>
      <w:spacing w:after="100" w:line="240" w:lineRule="auto"/>
      <w:ind w:left="240" w:firstLine="0"/>
    </w:pPr>
    <w:rPr>
      <w:rFonts w:eastAsiaTheme="majorEastAsia" w:cstheme="majorBidi"/>
      <w:bCs/>
      <w:noProof/>
    </w:rPr>
  </w:style>
  <w:style w:type="paragraph" w:styleId="TOC3">
    <w:name w:val="toc 3"/>
    <w:basedOn w:val="Normal"/>
    <w:next w:val="Normal"/>
    <w:autoRedefine/>
    <w:uiPriority w:val="39"/>
    <w:unhideWhenUsed/>
    <w:rsid w:val="00063FF3"/>
    <w:pPr>
      <w:tabs>
        <w:tab w:val="right" w:leader="dot" w:pos="8342"/>
      </w:tabs>
      <w:spacing w:line="240" w:lineRule="auto"/>
      <w:ind w:left="480" w:firstLine="0"/>
    </w:pPr>
  </w:style>
  <w:style w:type="paragraph" w:styleId="TOC4">
    <w:name w:val="toc 4"/>
    <w:basedOn w:val="Normal"/>
    <w:next w:val="Normal"/>
    <w:autoRedefine/>
    <w:uiPriority w:val="39"/>
    <w:unhideWhenUsed/>
    <w:rsid w:val="00063FF3"/>
    <w:pPr>
      <w:spacing w:after="100" w:line="276" w:lineRule="auto"/>
      <w:ind w:left="660" w:firstLine="0"/>
    </w:pPr>
    <w:rPr>
      <w:rFonts w:asciiTheme="minorHAnsi" w:eastAsiaTheme="minorEastAsia" w:hAnsiTheme="minorHAnsi"/>
      <w:sz w:val="22"/>
    </w:rPr>
  </w:style>
  <w:style w:type="paragraph" w:styleId="TOC5">
    <w:name w:val="toc 5"/>
    <w:basedOn w:val="Normal"/>
    <w:next w:val="Normal"/>
    <w:autoRedefine/>
    <w:uiPriority w:val="39"/>
    <w:unhideWhenUsed/>
    <w:rsid w:val="00063FF3"/>
    <w:pPr>
      <w:spacing w:after="100" w:line="276" w:lineRule="auto"/>
      <w:ind w:left="880" w:firstLine="0"/>
    </w:pPr>
    <w:rPr>
      <w:rFonts w:asciiTheme="minorHAnsi" w:eastAsiaTheme="minorEastAsia" w:hAnsiTheme="minorHAnsi"/>
      <w:sz w:val="22"/>
    </w:rPr>
  </w:style>
  <w:style w:type="paragraph" w:styleId="TOC6">
    <w:name w:val="toc 6"/>
    <w:basedOn w:val="Normal"/>
    <w:next w:val="Normal"/>
    <w:autoRedefine/>
    <w:uiPriority w:val="39"/>
    <w:unhideWhenUsed/>
    <w:rsid w:val="00063FF3"/>
    <w:pPr>
      <w:spacing w:after="100" w:line="276" w:lineRule="auto"/>
      <w:ind w:left="1100" w:firstLine="0"/>
    </w:pPr>
    <w:rPr>
      <w:rFonts w:asciiTheme="minorHAnsi" w:eastAsiaTheme="minorEastAsia" w:hAnsiTheme="minorHAnsi"/>
      <w:sz w:val="22"/>
    </w:rPr>
  </w:style>
  <w:style w:type="paragraph" w:styleId="TOC7">
    <w:name w:val="toc 7"/>
    <w:basedOn w:val="Normal"/>
    <w:next w:val="Normal"/>
    <w:autoRedefine/>
    <w:uiPriority w:val="39"/>
    <w:unhideWhenUsed/>
    <w:rsid w:val="00063FF3"/>
    <w:pPr>
      <w:spacing w:after="100" w:line="276" w:lineRule="auto"/>
      <w:ind w:left="1320" w:firstLine="0"/>
    </w:pPr>
    <w:rPr>
      <w:rFonts w:asciiTheme="minorHAnsi" w:eastAsiaTheme="minorEastAsia" w:hAnsiTheme="minorHAnsi"/>
      <w:sz w:val="22"/>
    </w:rPr>
  </w:style>
  <w:style w:type="paragraph" w:styleId="TOC8">
    <w:name w:val="toc 8"/>
    <w:basedOn w:val="Normal"/>
    <w:next w:val="Normal"/>
    <w:autoRedefine/>
    <w:uiPriority w:val="39"/>
    <w:unhideWhenUsed/>
    <w:rsid w:val="00063FF3"/>
    <w:pPr>
      <w:spacing w:after="100" w:line="276" w:lineRule="auto"/>
      <w:ind w:left="1540" w:firstLine="0"/>
    </w:pPr>
    <w:rPr>
      <w:rFonts w:asciiTheme="minorHAnsi" w:eastAsiaTheme="minorEastAsia" w:hAnsiTheme="minorHAnsi"/>
      <w:sz w:val="22"/>
    </w:rPr>
  </w:style>
  <w:style w:type="paragraph" w:styleId="TOC9">
    <w:name w:val="toc 9"/>
    <w:basedOn w:val="Normal"/>
    <w:next w:val="Normal"/>
    <w:autoRedefine/>
    <w:uiPriority w:val="39"/>
    <w:unhideWhenUsed/>
    <w:rsid w:val="00063FF3"/>
    <w:pPr>
      <w:spacing w:after="100" w:line="276" w:lineRule="auto"/>
      <w:ind w:left="1760" w:firstLine="0"/>
    </w:pPr>
    <w:rPr>
      <w:rFonts w:asciiTheme="minorHAnsi" w:eastAsiaTheme="minorEastAsia" w:hAnsiTheme="minorHAnsi"/>
      <w:sz w:val="22"/>
    </w:rPr>
  </w:style>
  <w:style w:type="character" w:styleId="Hyperlink">
    <w:name w:val="Hyperlink"/>
    <w:basedOn w:val="DefaultParagraphFont"/>
    <w:uiPriority w:val="99"/>
    <w:unhideWhenUsed/>
    <w:rsid w:val="00063FF3"/>
    <w:rPr>
      <w:color w:val="0000FF" w:themeColor="hyperlink"/>
      <w:u w:val="single"/>
    </w:rPr>
  </w:style>
  <w:style w:type="paragraph" w:styleId="TableofFigures">
    <w:name w:val="table of figures"/>
    <w:basedOn w:val="Normal"/>
    <w:next w:val="Normal"/>
    <w:uiPriority w:val="99"/>
    <w:unhideWhenUsed/>
    <w:rsid w:val="00063FF3"/>
    <w:pPr>
      <w:spacing w:line="360" w:lineRule="auto"/>
      <w:ind w:firstLine="0"/>
    </w:pPr>
  </w:style>
  <w:style w:type="paragraph" w:styleId="Header">
    <w:name w:val="header"/>
    <w:basedOn w:val="Normal"/>
    <w:link w:val="HeaderChar"/>
    <w:uiPriority w:val="99"/>
    <w:unhideWhenUsed/>
    <w:rsid w:val="00063FF3"/>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063FF3"/>
    <w:rPr>
      <w:rFonts w:ascii="Times New Roman" w:hAnsi="Times New Roman"/>
      <w:sz w:val="24"/>
    </w:rPr>
  </w:style>
  <w:style w:type="paragraph" w:styleId="Footer">
    <w:name w:val="footer"/>
    <w:basedOn w:val="Normal"/>
    <w:link w:val="FooterChar"/>
    <w:uiPriority w:val="99"/>
    <w:unhideWhenUsed/>
    <w:rsid w:val="00063FF3"/>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063FF3"/>
    <w:rPr>
      <w:rFonts w:ascii="Times New Roman" w:hAnsi="Times New Roman"/>
      <w:sz w:val="24"/>
    </w:rPr>
  </w:style>
  <w:style w:type="character" w:styleId="FollowedHyperlink">
    <w:name w:val="FollowedHyperlink"/>
    <w:basedOn w:val="DefaultParagraphFont"/>
    <w:uiPriority w:val="99"/>
    <w:semiHidden/>
    <w:unhideWhenUsed/>
    <w:rsid w:val="00063FF3"/>
    <w:rPr>
      <w:color w:val="800080" w:themeColor="followedHyperlink"/>
      <w:u w:val="single"/>
    </w:rPr>
  </w:style>
  <w:style w:type="character" w:customStyle="1" w:styleId="st">
    <w:name w:val="st"/>
    <w:basedOn w:val="DefaultParagraphFont"/>
    <w:rsid w:val="00063FF3"/>
  </w:style>
  <w:style w:type="character" w:styleId="LineNumber">
    <w:name w:val="line number"/>
    <w:basedOn w:val="DefaultParagraphFont"/>
    <w:uiPriority w:val="99"/>
    <w:semiHidden/>
    <w:unhideWhenUsed/>
    <w:rsid w:val="003A057D"/>
  </w:style>
  <w:style w:type="paragraph" w:styleId="Revision">
    <w:name w:val="Revision"/>
    <w:hidden/>
    <w:uiPriority w:val="99"/>
    <w:semiHidden/>
    <w:rsid w:val="00507E77"/>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AF"/>
    <w:pPr>
      <w:spacing w:after="0" w:line="480" w:lineRule="auto"/>
      <w:ind w:firstLine="720"/>
    </w:pPr>
    <w:rPr>
      <w:rFonts w:ascii="Times New Roman" w:hAnsi="Times New Roman"/>
      <w:sz w:val="24"/>
    </w:rPr>
  </w:style>
  <w:style w:type="paragraph" w:styleId="Heading1">
    <w:name w:val="heading 1"/>
    <w:basedOn w:val="Heading2"/>
    <w:next w:val="Normal"/>
    <w:link w:val="Heading1Char"/>
    <w:uiPriority w:val="9"/>
    <w:qFormat/>
    <w:rsid w:val="005001DE"/>
    <w:pPr>
      <w:spacing w:before="360"/>
      <w:outlineLvl w:val="0"/>
    </w:pPr>
    <w:rPr>
      <w:bCs w:val="0"/>
      <w:color w:val="auto"/>
      <w:szCs w:val="28"/>
    </w:rPr>
  </w:style>
  <w:style w:type="paragraph" w:styleId="Heading2">
    <w:name w:val="heading 2"/>
    <w:basedOn w:val="Normal"/>
    <w:next w:val="Normal"/>
    <w:link w:val="Heading2Char"/>
    <w:uiPriority w:val="9"/>
    <w:unhideWhenUsed/>
    <w:qFormat/>
    <w:rsid w:val="004A70D3"/>
    <w:pPr>
      <w:keepNext/>
      <w:keepLines/>
      <w:spacing w:before="200"/>
      <w:ind w:firstLine="0"/>
      <w:outlineLvl w:val="1"/>
    </w:pPr>
    <w:rPr>
      <w:rFonts w:eastAsiaTheme="majorEastAsia" w:cstheme="majorBidi"/>
      <w:b/>
      <w:bCs/>
      <w:i/>
      <w:color w:val="000000" w:themeColor="text1"/>
      <w:szCs w:val="26"/>
    </w:rPr>
  </w:style>
  <w:style w:type="paragraph" w:styleId="Heading3">
    <w:name w:val="heading 3"/>
    <w:basedOn w:val="Normal"/>
    <w:next w:val="Normal"/>
    <w:link w:val="Heading3Char"/>
    <w:uiPriority w:val="9"/>
    <w:unhideWhenUsed/>
    <w:qFormat/>
    <w:rsid w:val="00063FF3"/>
    <w:pPr>
      <w:keepNext/>
      <w:keepLines/>
      <w:spacing w:before="120" w:line="360" w:lineRule="auto"/>
      <w:ind w:firstLine="0"/>
      <w:outlineLvl w:val="2"/>
    </w:pPr>
    <w:rPr>
      <w:rFonts w:eastAsiaTheme="majorEastAsia" w:cstheme="majorBidi"/>
      <w:bCs/>
      <w:i/>
      <w:u w:val="single"/>
    </w:rPr>
  </w:style>
  <w:style w:type="paragraph" w:styleId="Heading4">
    <w:name w:val="heading 4"/>
    <w:basedOn w:val="Normal"/>
    <w:next w:val="Normal"/>
    <w:link w:val="Heading4Char"/>
    <w:uiPriority w:val="9"/>
    <w:unhideWhenUsed/>
    <w:qFormat/>
    <w:rsid w:val="00063FF3"/>
    <w:pPr>
      <w:keepNext/>
      <w:keepLines/>
      <w:spacing w:before="120" w:line="360" w:lineRule="auto"/>
      <w:ind w:firstLine="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063FF3"/>
    <w:pPr>
      <w:keepNext/>
      <w:keepLines/>
      <w:spacing w:before="200" w:line="360" w:lineRule="auto"/>
      <w:ind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3FF3"/>
    <w:pPr>
      <w:keepNext/>
      <w:keepLines/>
      <w:spacing w:before="200" w:line="360" w:lineRule="auto"/>
      <w:ind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3FF3"/>
    <w:pPr>
      <w:keepNext/>
      <w:keepLines/>
      <w:spacing w:before="200" w:line="360" w:lineRule="auto"/>
      <w:ind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3FF3"/>
    <w:pPr>
      <w:keepNext/>
      <w:keepLines/>
      <w:spacing w:before="200" w:line="360" w:lineRule="auto"/>
      <w:ind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3FF3"/>
    <w:pPr>
      <w:keepNext/>
      <w:keepLines/>
      <w:spacing w:before="200" w:line="360" w:lineRule="auto"/>
      <w:ind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DE"/>
    <w:rPr>
      <w:rFonts w:ascii="Times New Roman" w:eastAsiaTheme="majorEastAsia" w:hAnsi="Times New Roman" w:cstheme="majorBidi"/>
      <w:b/>
      <w:sz w:val="24"/>
      <w:szCs w:val="28"/>
    </w:rPr>
  </w:style>
  <w:style w:type="character" w:customStyle="1" w:styleId="Heading2Char">
    <w:name w:val="Heading 2 Char"/>
    <w:basedOn w:val="DefaultParagraphFont"/>
    <w:link w:val="Heading2"/>
    <w:uiPriority w:val="9"/>
    <w:rsid w:val="004A70D3"/>
    <w:rPr>
      <w:rFonts w:ascii="Times New Roman" w:eastAsiaTheme="majorEastAsia" w:hAnsi="Times New Roman" w:cstheme="majorBidi"/>
      <w:b/>
      <w:bCs/>
      <w:i/>
      <w:color w:val="000000" w:themeColor="text1"/>
      <w:sz w:val="24"/>
      <w:szCs w:val="26"/>
    </w:rPr>
  </w:style>
  <w:style w:type="character" w:customStyle="1" w:styleId="Heading3Char">
    <w:name w:val="Heading 3 Char"/>
    <w:basedOn w:val="DefaultParagraphFont"/>
    <w:link w:val="Heading3"/>
    <w:uiPriority w:val="9"/>
    <w:rsid w:val="00063FF3"/>
    <w:rPr>
      <w:rFonts w:ascii="Times New Roman" w:eastAsiaTheme="majorEastAsia" w:hAnsi="Times New Roman" w:cstheme="majorBidi"/>
      <w:bCs/>
      <w:i/>
      <w:sz w:val="24"/>
      <w:u w:val="single"/>
    </w:rPr>
  </w:style>
  <w:style w:type="character" w:customStyle="1" w:styleId="Heading4Char">
    <w:name w:val="Heading 4 Char"/>
    <w:basedOn w:val="DefaultParagraphFont"/>
    <w:link w:val="Heading4"/>
    <w:uiPriority w:val="9"/>
    <w:rsid w:val="00063FF3"/>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063FF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63FF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63FF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63F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3FF3"/>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063FF3"/>
  </w:style>
  <w:style w:type="paragraph" w:styleId="ListParagraph">
    <w:name w:val="List Paragraph"/>
    <w:basedOn w:val="Normal"/>
    <w:uiPriority w:val="34"/>
    <w:qFormat/>
    <w:rsid w:val="00063FF3"/>
    <w:pPr>
      <w:spacing w:line="360" w:lineRule="auto"/>
      <w:ind w:firstLine="0"/>
      <w:contextualSpacing/>
    </w:pPr>
  </w:style>
  <w:style w:type="paragraph" w:styleId="Caption">
    <w:name w:val="caption"/>
    <w:basedOn w:val="Normal"/>
    <w:next w:val="Normal"/>
    <w:link w:val="CaptionChar"/>
    <w:uiPriority w:val="35"/>
    <w:unhideWhenUsed/>
    <w:qFormat/>
    <w:rsid w:val="00063FF3"/>
    <w:pPr>
      <w:spacing w:line="240" w:lineRule="auto"/>
      <w:ind w:firstLine="0"/>
    </w:pPr>
    <w:rPr>
      <w:rFonts w:eastAsiaTheme="minorEastAsia"/>
      <w:bCs/>
      <w:szCs w:val="18"/>
      <w:lang w:bidi="en-US"/>
    </w:rPr>
  </w:style>
  <w:style w:type="character" w:styleId="CommentReference">
    <w:name w:val="annotation reference"/>
    <w:basedOn w:val="DefaultParagraphFont"/>
    <w:uiPriority w:val="99"/>
    <w:semiHidden/>
    <w:unhideWhenUsed/>
    <w:rsid w:val="00063FF3"/>
    <w:rPr>
      <w:sz w:val="16"/>
      <w:szCs w:val="16"/>
    </w:rPr>
  </w:style>
  <w:style w:type="paragraph" w:styleId="CommentText">
    <w:name w:val="annotation text"/>
    <w:basedOn w:val="Normal"/>
    <w:link w:val="CommentTextChar"/>
    <w:uiPriority w:val="99"/>
    <w:semiHidden/>
    <w:unhideWhenUsed/>
    <w:rsid w:val="00063FF3"/>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063F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3FF3"/>
    <w:rPr>
      <w:b/>
      <w:bCs/>
    </w:rPr>
  </w:style>
  <w:style w:type="character" w:customStyle="1" w:styleId="CommentSubjectChar">
    <w:name w:val="Comment Subject Char"/>
    <w:basedOn w:val="CommentTextChar"/>
    <w:link w:val="CommentSubject"/>
    <w:uiPriority w:val="99"/>
    <w:semiHidden/>
    <w:rsid w:val="00063FF3"/>
    <w:rPr>
      <w:rFonts w:ascii="Times New Roman" w:hAnsi="Times New Roman"/>
      <w:b/>
      <w:bCs/>
      <w:sz w:val="20"/>
      <w:szCs w:val="20"/>
    </w:rPr>
  </w:style>
  <w:style w:type="paragraph" w:styleId="BalloonText">
    <w:name w:val="Balloon Text"/>
    <w:basedOn w:val="Normal"/>
    <w:link w:val="BalloonTextChar"/>
    <w:uiPriority w:val="99"/>
    <w:semiHidden/>
    <w:unhideWhenUsed/>
    <w:rsid w:val="00063FF3"/>
    <w:pPr>
      <w:spacing w:line="240" w:lineRule="auto"/>
      <w:ind w:firstLin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F3"/>
    <w:rPr>
      <w:rFonts w:ascii="Tahoma" w:hAnsi="Tahoma" w:cs="Tahoma"/>
      <w:sz w:val="16"/>
      <w:szCs w:val="16"/>
    </w:rPr>
  </w:style>
  <w:style w:type="paragraph" w:styleId="Bibliography">
    <w:name w:val="Bibliography"/>
    <w:basedOn w:val="Normal"/>
    <w:next w:val="Normal"/>
    <w:uiPriority w:val="37"/>
    <w:unhideWhenUsed/>
    <w:rsid w:val="00063FF3"/>
    <w:pPr>
      <w:spacing w:after="240" w:line="240" w:lineRule="auto"/>
      <w:ind w:left="720" w:hanging="720"/>
    </w:pPr>
  </w:style>
  <w:style w:type="table" w:styleId="TableGrid">
    <w:name w:val="Table Grid"/>
    <w:basedOn w:val="TableNormal"/>
    <w:uiPriority w:val="59"/>
    <w:rsid w:val="00063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F3"/>
    <w:pPr>
      <w:spacing w:before="100" w:beforeAutospacing="1" w:after="100" w:afterAutospacing="1" w:line="240" w:lineRule="auto"/>
      <w:ind w:firstLine="0"/>
    </w:pPr>
    <w:rPr>
      <w:rFonts w:eastAsiaTheme="minorEastAsia" w:cs="Times New Roman"/>
      <w:szCs w:val="24"/>
    </w:rPr>
  </w:style>
  <w:style w:type="character" w:customStyle="1" w:styleId="CaptionChar">
    <w:name w:val="Caption Char"/>
    <w:basedOn w:val="DefaultParagraphFont"/>
    <w:link w:val="Caption"/>
    <w:uiPriority w:val="35"/>
    <w:rsid w:val="00063FF3"/>
    <w:rPr>
      <w:rFonts w:ascii="Times New Roman" w:eastAsiaTheme="minorEastAsia" w:hAnsi="Times New Roman"/>
      <w:bCs/>
      <w:sz w:val="24"/>
      <w:szCs w:val="18"/>
      <w:lang w:bidi="en-US"/>
    </w:rPr>
  </w:style>
  <w:style w:type="character" w:styleId="Emphasis">
    <w:name w:val="Emphasis"/>
    <w:basedOn w:val="DefaultParagraphFont"/>
    <w:uiPriority w:val="20"/>
    <w:qFormat/>
    <w:rsid w:val="00063FF3"/>
    <w:rPr>
      <w:i/>
      <w:iCs/>
    </w:rPr>
  </w:style>
  <w:style w:type="character" w:styleId="PlaceholderText">
    <w:name w:val="Placeholder Text"/>
    <w:basedOn w:val="DefaultParagraphFont"/>
    <w:uiPriority w:val="99"/>
    <w:semiHidden/>
    <w:rsid w:val="00063FF3"/>
    <w:rPr>
      <w:color w:val="808080"/>
    </w:rPr>
  </w:style>
  <w:style w:type="paragraph" w:styleId="PlainText">
    <w:name w:val="Plain Text"/>
    <w:basedOn w:val="Normal"/>
    <w:link w:val="PlainTextChar"/>
    <w:uiPriority w:val="99"/>
    <w:unhideWhenUsed/>
    <w:rsid w:val="00063FF3"/>
    <w:pPr>
      <w:spacing w:line="240" w:lineRule="auto"/>
      <w:ind w:firstLine="0"/>
    </w:pPr>
    <w:rPr>
      <w:rFonts w:ascii="Consolas" w:hAnsi="Consolas"/>
      <w:sz w:val="21"/>
      <w:szCs w:val="21"/>
    </w:rPr>
  </w:style>
  <w:style w:type="character" w:customStyle="1" w:styleId="PlainTextChar">
    <w:name w:val="Plain Text Char"/>
    <w:basedOn w:val="DefaultParagraphFont"/>
    <w:link w:val="PlainText"/>
    <w:uiPriority w:val="99"/>
    <w:rsid w:val="00063FF3"/>
    <w:rPr>
      <w:rFonts w:ascii="Consolas" w:hAnsi="Consolas"/>
      <w:sz w:val="21"/>
      <w:szCs w:val="21"/>
    </w:rPr>
  </w:style>
  <w:style w:type="paragraph" w:customStyle="1" w:styleId="references">
    <w:name w:val="references"/>
    <w:basedOn w:val="Normal"/>
    <w:link w:val="referencesChar"/>
    <w:qFormat/>
    <w:rsid w:val="00063FF3"/>
    <w:pPr>
      <w:spacing w:after="240" w:line="240" w:lineRule="auto"/>
      <w:ind w:left="720" w:hanging="720"/>
    </w:pPr>
    <w:rPr>
      <w:rFonts w:eastAsiaTheme="majorEastAsia" w:cstheme="majorBidi"/>
      <w:szCs w:val="28"/>
    </w:rPr>
  </w:style>
  <w:style w:type="paragraph" w:styleId="NoSpacing">
    <w:name w:val="No Spacing"/>
    <w:uiPriority w:val="1"/>
    <w:qFormat/>
    <w:rsid w:val="00063FF3"/>
    <w:pPr>
      <w:spacing w:after="0" w:line="240" w:lineRule="auto"/>
      <w:ind w:firstLine="720"/>
    </w:pPr>
    <w:rPr>
      <w:rFonts w:ascii="Times New Roman" w:hAnsi="Times New Roman"/>
      <w:sz w:val="24"/>
    </w:rPr>
  </w:style>
  <w:style w:type="character" w:customStyle="1" w:styleId="referencesChar">
    <w:name w:val="references Char"/>
    <w:basedOn w:val="Heading1Char"/>
    <w:link w:val="references"/>
    <w:rsid w:val="00063FF3"/>
    <w:rPr>
      <w:rFonts w:ascii="Times New Roman" w:eastAsiaTheme="majorEastAsia" w:hAnsi="Times New Roman" w:cstheme="majorBidi"/>
      <w:b w:val="0"/>
      <w:sz w:val="24"/>
      <w:szCs w:val="28"/>
    </w:rPr>
  </w:style>
  <w:style w:type="paragraph" w:styleId="TOCHeading">
    <w:name w:val="TOC Heading"/>
    <w:basedOn w:val="Normal"/>
    <w:next w:val="Normal"/>
    <w:uiPriority w:val="39"/>
    <w:unhideWhenUsed/>
    <w:qFormat/>
    <w:rsid w:val="00063FF3"/>
    <w:pPr>
      <w:keepNext/>
      <w:keepLines/>
      <w:spacing w:before="480" w:line="360" w:lineRule="auto"/>
      <w:ind w:firstLine="0"/>
    </w:pPr>
    <w:rPr>
      <w:rFonts w:asciiTheme="majorHAnsi" w:hAnsiTheme="majorHAnsi"/>
      <w:b/>
      <w:bCs/>
      <w:sz w:val="28"/>
      <w:lang w:eastAsia="ja-JP"/>
    </w:rPr>
  </w:style>
  <w:style w:type="paragraph" w:styleId="TOC1">
    <w:name w:val="toc 1"/>
    <w:basedOn w:val="Normal"/>
    <w:next w:val="Normal"/>
    <w:autoRedefine/>
    <w:uiPriority w:val="39"/>
    <w:unhideWhenUsed/>
    <w:rsid w:val="00063FF3"/>
    <w:pPr>
      <w:tabs>
        <w:tab w:val="right" w:leader="dot" w:pos="8342"/>
      </w:tabs>
      <w:spacing w:line="276" w:lineRule="auto"/>
      <w:ind w:firstLine="0"/>
      <w:jc w:val="right"/>
      <w:outlineLvl w:val="2"/>
    </w:pPr>
    <w:rPr>
      <w:noProof/>
    </w:rPr>
  </w:style>
  <w:style w:type="paragraph" w:styleId="TOC2">
    <w:name w:val="toc 2"/>
    <w:basedOn w:val="Normal"/>
    <w:next w:val="Normal"/>
    <w:autoRedefine/>
    <w:uiPriority w:val="39"/>
    <w:unhideWhenUsed/>
    <w:rsid w:val="00063FF3"/>
    <w:pPr>
      <w:tabs>
        <w:tab w:val="right" w:leader="dot" w:pos="8342"/>
      </w:tabs>
      <w:spacing w:after="100" w:line="240" w:lineRule="auto"/>
      <w:ind w:left="240" w:firstLine="0"/>
    </w:pPr>
    <w:rPr>
      <w:rFonts w:eastAsiaTheme="majorEastAsia" w:cstheme="majorBidi"/>
      <w:bCs/>
      <w:noProof/>
    </w:rPr>
  </w:style>
  <w:style w:type="paragraph" w:styleId="TOC3">
    <w:name w:val="toc 3"/>
    <w:basedOn w:val="Normal"/>
    <w:next w:val="Normal"/>
    <w:autoRedefine/>
    <w:uiPriority w:val="39"/>
    <w:unhideWhenUsed/>
    <w:rsid w:val="00063FF3"/>
    <w:pPr>
      <w:tabs>
        <w:tab w:val="right" w:leader="dot" w:pos="8342"/>
      </w:tabs>
      <w:spacing w:line="240" w:lineRule="auto"/>
      <w:ind w:left="480" w:firstLine="0"/>
    </w:pPr>
  </w:style>
  <w:style w:type="paragraph" w:styleId="TOC4">
    <w:name w:val="toc 4"/>
    <w:basedOn w:val="Normal"/>
    <w:next w:val="Normal"/>
    <w:autoRedefine/>
    <w:uiPriority w:val="39"/>
    <w:unhideWhenUsed/>
    <w:rsid w:val="00063FF3"/>
    <w:pPr>
      <w:spacing w:after="100" w:line="276" w:lineRule="auto"/>
      <w:ind w:left="660" w:firstLine="0"/>
    </w:pPr>
    <w:rPr>
      <w:rFonts w:asciiTheme="minorHAnsi" w:eastAsiaTheme="minorEastAsia" w:hAnsiTheme="minorHAnsi"/>
      <w:sz w:val="22"/>
    </w:rPr>
  </w:style>
  <w:style w:type="paragraph" w:styleId="TOC5">
    <w:name w:val="toc 5"/>
    <w:basedOn w:val="Normal"/>
    <w:next w:val="Normal"/>
    <w:autoRedefine/>
    <w:uiPriority w:val="39"/>
    <w:unhideWhenUsed/>
    <w:rsid w:val="00063FF3"/>
    <w:pPr>
      <w:spacing w:after="100" w:line="276" w:lineRule="auto"/>
      <w:ind w:left="880" w:firstLine="0"/>
    </w:pPr>
    <w:rPr>
      <w:rFonts w:asciiTheme="minorHAnsi" w:eastAsiaTheme="minorEastAsia" w:hAnsiTheme="minorHAnsi"/>
      <w:sz w:val="22"/>
    </w:rPr>
  </w:style>
  <w:style w:type="paragraph" w:styleId="TOC6">
    <w:name w:val="toc 6"/>
    <w:basedOn w:val="Normal"/>
    <w:next w:val="Normal"/>
    <w:autoRedefine/>
    <w:uiPriority w:val="39"/>
    <w:unhideWhenUsed/>
    <w:rsid w:val="00063FF3"/>
    <w:pPr>
      <w:spacing w:after="100" w:line="276" w:lineRule="auto"/>
      <w:ind w:left="1100" w:firstLine="0"/>
    </w:pPr>
    <w:rPr>
      <w:rFonts w:asciiTheme="minorHAnsi" w:eastAsiaTheme="minorEastAsia" w:hAnsiTheme="minorHAnsi"/>
      <w:sz w:val="22"/>
    </w:rPr>
  </w:style>
  <w:style w:type="paragraph" w:styleId="TOC7">
    <w:name w:val="toc 7"/>
    <w:basedOn w:val="Normal"/>
    <w:next w:val="Normal"/>
    <w:autoRedefine/>
    <w:uiPriority w:val="39"/>
    <w:unhideWhenUsed/>
    <w:rsid w:val="00063FF3"/>
    <w:pPr>
      <w:spacing w:after="100" w:line="276" w:lineRule="auto"/>
      <w:ind w:left="1320" w:firstLine="0"/>
    </w:pPr>
    <w:rPr>
      <w:rFonts w:asciiTheme="minorHAnsi" w:eastAsiaTheme="minorEastAsia" w:hAnsiTheme="minorHAnsi"/>
      <w:sz w:val="22"/>
    </w:rPr>
  </w:style>
  <w:style w:type="paragraph" w:styleId="TOC8">
    <w:name w:val="toc 8"/>
    <w:basedOn w:val="Normal"/>
    <w:next w:val="Normal"/>
    <w:autoRedefine/>
    <w:uiPriority w:val="39"/>
    <w:unhideWhenUsed/>
    <w:rsid w:val="00063FF3"/>
    <w:pPr>
      <w:spacing w:after="100" w:line="276" w:lineRule="auto"/>
      <w:ind w:left="1540" w:firstLine="0"/>
    </w:pPr>
    <w:rPr>
      <w:rFonts w:asciiTheme="minorHAnsi" w:eastAsiaTheme="minorEastAsia" w:hAnsiTheme="minorHAnsi"/>
      <w:sz w:val="22"/>
    </w:rPr>
  </w:style>
  <w:style w:type="paragraph" w:styleId="TOC9">
    <w:name w:val="toc 9"/>
    <w:basedOn w:val="Normal"/>
    <w:next w:val="Normal"/>
    <w:autoRedefine/>
    <w:uiPriority w:val="39"/>
    <w:unhideWhenUsed/>
    <w:rsid w:val="00063FF3"/>
    <w:pPr>
      <w:spacing w:after="100" w:line="276" w:lineRule="auto"/>
      <w:ind w:left="1760" w:firstLine="0"/>
    </w:pPr>
    <w:rPr>
      <w:rFonts w:asciiTheme="minorHAnsi" w:eastAsiaTheme="minorEastAsia" w:hAnsiTheme="minorHAnsi"/>
      <w:sz w:val="22"/>
    </w:rPr>
  </w:style>
  <w:style w:type="character" w:styleId="Hyperlink">
    <w:name w:val="Hyperlink"/>
    <w:basedOn w:val="DefaultParagraphFont"/>
    <w:uiPriority w:val="99"/>
    <w:unhideWhenUsed/>
    <w:rsid w:val="00063FF3"/>
    <w:rPr>
      <w:color w:val="0000FF" w:themeColor="hyperlink"/>
      <w:u w:val="single"/>
    </w:rPr>
  </w:style>
  <w:style w:type="paragraph" w:styleId="TableofFigures">
    <w:name w:val="table of figures"/>
    <w:basedOn w:val="Normal"/>
    <w:next w:val="Normal"/>
    <w:uiPriority w:val="99"/>
    <w:unhideWhenUsed/>
    <w:rsid w:val="00063FF3"/>
    <w:pPr>
      <w:spacing w:line="360" w:lineRule="auto"/>
      <w:ind w:firstLine="0"/>
    </w:pPr>
  </w:style>
  <w:style w:type="paragraph" w:styleId="Header">
    <w:name w:val="header"/>
    <w:basedOn w:val="Normal"/>
    <w:link w:val="HeaderChar"/>
    <w:uiPriority w:val="99"/>
    <w:unhideWhenUsed/>
    <w:rsid w:val="00063FF3"/>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063FF3"/>
    <w:rPr>
      <w:rFonts w:ascii="Times New Roman" w:hAnsi="Times New Roman"/>
      <w:sz w:val="24"/>
    </w:rPr>
  </w:style>
  <w:style w:type="paragraph" w:styleId="Footer">
    <w:name w:val="footer"/>
    <w:basedOn w:val="Normal"/>
    <w:link w:val="FooterChar"/>
    <w:uiPriority w:val="99"/>
    <w:unhideWhenUsed/>
    <w:rsid w:val="00063FF3"/>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063FF3"/>
    <w:rPr>
      <w:rFonts w:ascii="Times New Roman" w:hAnsi="Times New Roman"/>
      <w:sz w:val="24"/>
    </w:rPr>
  </w:style>
  <w:style w:type="character" w:styleId="FollowedHyperlink">
    <w:name w:val="FollowedHyperlink"/>
    <w:basedOn w:val="DefaultParagraphFont"/>
    <w:uiPriority w:val="99"/>
    <w:semiHidden/>
    <w:unhideWhenUsed/>
    <w:rsid w:val="00063FF3"/>
    <w:rPr>
      <w:color w:val="800080" w:themeColor="followedHyperlink"/>
      <w:u w:val="single"/>
    </w:rPr>
  </w:style>
  <w:style w:type="character" w:customStyle="1" w:styleId="st">
    <w:name w:val="st"/>
    <w:basedOn w:val="DefaultParagraphFont"/>
    <w:rsid w:val="00063FF3"/>
  </w:style>
  <w:style w:type="character" w:styleId="LineNumber">
    <w:name w:val="line number"/>
    <w:basedOn w:val="DefaultParagraphFont"/>
    <w:uiPriority w:val="99"/>
    <w:semiHidden/>
    <w:unhideWhenUsed/>
    <w:rsid w:val="003A057D"/>
  </w:style>
  <w:style w:type="paragraph" w:styleId="Revision">
    <w:name w:val="Revision"/>
    <w:hidden/>
    <w:uiPriority w:val="99"/>
    <w:semiHidden/>
    <w:rsid w:val="00507E7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5A543-D326-41E6-8A22-3D501A86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33</Pages>
  <Words>13807</Words>
  <Characters>78702</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Jones</dc:creator>
  <cp:lastModifiedBy>Katie Jones</cp:lastModifiedBy>
  <cp:revision>12</cp:revision>
  <dcterms:created xsi:type="dcterms:W3CDTF">2015-02-15T16:31:00Z</dcterms:created>
  <dcterms:modified xsi:type="dcterms:W3CDTF">2016-05-02T02:51:00Z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id="YG6I8Dwe"/&gt;&lt;style id="http://www.zotero.org/styles/journal-of-applied-ecology"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value="0"/&gt;&lt;/prefs&gt;&lt;/data&gt;</vt:lpwstr>
  </property>
  <property fmtid="{D5CDD505-2E9C-101B-9397-08002B2CF9AE}" pid="4" name="ZOTERO_BREF_Lx32oJYMSAGX_1">
    <vt:lpwstr>ZOTERO_ITEM CSL_CITATION {"citationID":"t5m7075v","properties":{"formattedCitation":"(Morse 1996, Czech 1997, Wilcove et al. 1998)","plainCitation":"(Morse 1996, Czech 1997, Wilcove et al. 1998)"},"citationItems":[{"id":456,"uris":["http://zotero.org/user</vt:lpwstr>
  </property>
  <property fmtid="{D5CDD505-2E9C-101B-9397-08002B2CF9AE}" pid="5" name="ZOTERO_BREF_Lx32oJYMSAGX_2">
    <vt:lpwstr>s/420444/items/D3VIV424"],"uri":["http://zotero.org/users/420444/items/D3VIV424"],"itemData":{"id":456,"type":"chapter","title":"Plant Rarity and Endangerment in North America","container-title":"Restoring Diversity: Strategies for Reintroduction of Endan</vt:lpwstr>
  </property>
  <property fmtid="{D5CDD505-2E9C-101B-9397-08002B2CF9AE}" pid="6" name="ZOTERO_BREF_Lx32oJYMSAGX_3">
    <vt:lpwstr>gered Plants. Edited by DA Falk, CI Millar and M Olwell","publisher":"Island Press","publisher-place":"Washington, D.C. and Covelo, California","page":"7-22","event-place":"Washington, D.C. and Covelo, California","author":[{"family":"Morse","given":"Larr</vt:lpwstr>
  </property>
  <property fmtid="{D5CDD505-2E9C-101B-9397-08002B2CF9AE}" pid="7" name="ZOTERO_BREF_Lx32oJYMSAGX_4">
    <vt:lpwstr>y E."}],"issued":{"date-parts":[["1996"]]}},"label":"page"},{"id":426,"uris":["http://zotero.org/users/420444/items/AM588U4P"],"uri":["http://zotero.org/users/420444/items/AM588U4P"],"itemData":{"id":426,"type":"article-journal","title":"Distribution and </vt:lpwstr>
  </property>
  <property fmtid="{D5CDD505-2E9C-101B-9397-08002B2CF9AE}" pid="8" name="ZOTERO_BREF_Lx32oJYMSAGX_5">
    <vt:lpwstr>Causation of Species Endangerment in the United States","container-title":"Science","page":"1116-1117","volume":"277","issue":"5329","source":"CrossRef","DOI":"10.1126/science.277.5329.1116","ISSN":"00368075, 10959203","author":[{"family":"Czech","given":</vt:lpwstr>
  </property>
  <property fmtid="{D5CDD505-2E9C-101B-9397-08002B2CF9AE}" pid="9" name="ZOTERO_BREF_Lx32oJYMSAGX_6">
    <vt:lpwstr>"B."}],"issued":{"date-parts":[["1997",8,22]]},"accessed":{"date-parts":[["2012",1,28]],"season":"00:25:40"}},"label":"page"},{"id":561,"uris":["http://zotero.org/users/420444/items/PAVJ546A"],"uri":["http://zotero.org/users/420444/items/PAVJ546A"],"itemD</vt:lpwstr>
  </property>
  <property fmtid="{D5CDD505-2E9C-101B-9397-08002B2CF9AE}" pid="10" name="ZOTERO_BREF_Lx32oJYMSAGX_7">
    <vt:lpwstr>ata":{"id":561,"type":"article-journal","title":"Quantifying threats to imperiled species in the United States","container-title":"BioScience","page":"607–615","volume":"48","issue":"8","source":"Google Scholar","author":[{"family":"Wilcove","given":"D.S.</vt:lpwstr>
  </property>
  <property fmtid="{D5CDD505-2E9C-101B-9397-08002B2CF9AE}" pid="11" name="ZOTERO_BREF_Lx32oJYMSAGX_8">
    <vt:lpwstr>"},{"family":"Rothstein","given":"D."},{"family":"Dubow","given":"J."},{"family":"Phillips","given":"A."},{"family":"Losos","given":"E."}],"issued":{"date-parts":[["1998"]]}},"label":"page"}],"schema":"https://github.com/citation-style-language/schema/raw</vt:lpwstr>
  </property>
  <property fmtid="{D5CDD505-2E9C-101B-9397-08002B2CF9AE}" pid="12" name="ZOTERO_BREF_Lx32oJYMSAGX_9">
    <vt:lpwstr>/master/csl-citation.json"}</vt:lpwstr>
  </property>
  <property fmtid="{D5CDD505-2E9C-101B-9397-08002B2CF9AE}" pid="13" name="ZOTERO_BREF_WqHIb4FSWt1K_1">
    <vt:lpwstr>ZOTERO_ITEM CSL_CITATION {"citationID":"pgntcfolg","properties":{"formattedCitation":"(Pimm and Raven 2000)","plainCitation":"(Pimm and Raven 2000)"},"citationItems":[{"id":442,"uris":["http://zotero.org/users/420444/items/BWXAWBSN"],"uri":["http://zotero</vt:lpwstr>
  </property>
  <property fmtid="{D5CDD505-2E9C-101B-9397-08002B2CF9AE}" pid="14" name="ZOTERO_BREF_WqHIb4FSWt1K_2">
    <vt:lpwstr>.org/users/420444/items/BWXAWBSN"],"itemData":{"id":442,"type":"article-journal","title":"Biodiversity: extinction by numbers","container-title":"Nature","page":"843–845","volume":"403","issue":"6772","source":"Google Scholar","shortTitle":"Biodiversity",</vt:lpwstr>
  </property>
  <property fmtid="{D5CDD505-2E9C-101B-9397-08002B2CF9AE}" pid="15" name="ZOTERO_BREF_WqHIb4FSWt1K_3">
    <vt:lpwstr>"author":[{"family":"Pimm","given":"S.L."},{"family":"Raven","given":"P."}],"issued":{"date-parts":[["2000"]]}}}],"schema":"https://github.com/citation-style-language/schema/raw/master/csl-citation.json"}</vt:lpwstr>
  </property>
  <property fmtid="{D5CDD505-2E9C-101B-9397-08002B2CF9AE}" pid="16" name="ZOTERO_BREF_64v6CDutl0JG_1">
    <vt:lpwstr>ZOTERO_ITEM CSL_CITATION {"citationID":"1e3a1cn0p1","properties":{"formattedCitation":"(Noss et al. 1995)","plainCitation":"(Noss et al. 1995)"},"citationItems":[{"id":603,"uris":["http://zotero.org/users/420444/items/SMJCKIXK"],"uri":["http://zotero.org/</vt:lpwstr>
  </property>
  <property fmtid="{D5CDD505-2E9C-101B-9397-08002B2CF9AE}" pid="17" name="ZOTERO_BREF_64v6CDutl0JG_2">
    <vt:lpwstr>users/420444/items/SMJCKIXK"],"itemData":{"id":603,"type":"report","title":"Endangered ecosystems of the United States: A preliminary assessment of loss and degradation","publisher":"National Biological Service","publisher-place":"Washington, D.C.","page"</vt:lpwstr>
  </property>
  <property fmtid="{D5CDD505-2E9C-101B-9397-08002B2CF9AE}" pid="18" name="ZOTERO_BREF_64v6CDutl0JG_3">
    <vt:lpwstr>:"83","genre":"Biological Report","event-place":"Washington, D.C.","number":"28","author":[{"family":"Noss","given":"R.F."},{"family":"LaRoe III","given":"E.T."},{"family":"Scott","given":"J.M."}],"issued":{"date-parts":[["1995"]]}}}],"schema":"https://gi</vt:lpwstr>
  </property>
  <property fmtid="{D5CDD505-2E9C-101B-9397-08002B2CF9AE}" pid="19" name="ZOTERO_BREF_64v6CDutl0JG_4">
    <vt:lpwstr>thub.com/citation-style-language/schema/raw/master/csl-citation.json"}</vt:lpwstr>
  </property>
  <property fmtid="{D5CDD505-2E9C-101B-9397-08002B2CF9AE}" pid="20" name="ZOTERO_BREF_FtevB7sCU9cP_1">
    <vt:lpwstr>ZOTERO_ITEM CSL_CITATION {"citationID":"1cpg08mj31","properties":{"formattedCitation":"(Dobson 1997, Hobbs and Harris 2001)","plainCitation":"(Dobson 1997, Hobbs and Harris 2001)"},"citationItems":[{"id":659,"uris":["http://zotero.org/users/420444/items/W</vt:lpwstr>
  </property>
  <property fmtid="{D5CDD505-2E9C-101B-9397-08002B2CF9AE}" pid="21" name="ZOTERO_BREF_FtevB7sCU9cP_2">
    <vt:lpwstr>TRG6NEM"],"uri":["http://zotero.org/users/420444/items/WTRG6NEM"],"itemData":{"id":659,"type":"article-journal","title":"Hopes for the Future: Restoration Ecology and Conservation Biology","container-title":"Science","page":"515-522","volume":"277","issue</vt:lpwstr>
  </property>
  <property fmtid="{D5CDD505-2E9C-101B-9397-08002B2CF9AE}" pid="22" name="ZOTERO_BREF_FtevB7sCU9cP_3">
    <vt:lpwstr>":"5325","source":"CrossRef","DOI":"10.1126/science.277.5325.515","ISSN":"00368075, 10959203","shortTitle":"Hopes for the Future","author":[{"family":"Dobson","given":"A. P."}],"issued":{"date-parts":[["1997",7,25]]},"accessed":{"date-parts":[["2012",1,28</vt:lpwstr>
  </property>
  <property fmtid="{D5CDD505-2E9C-101B-9397-08002B2CF9AE}" pid="23" name="ZOTERO_BREF_FtevB7sCU9cP_4">
    <vt:lpwstr>]],"season":"02:10:52"}},"label":"page"},{"id":400,"uris":["http://zotero.org/users/420444/items/8CPXSE4Q"],"uri":["http://zotero.org/users/420444/items/8CPXSE4Q"],"itemData":{"id":400,"type":"article-journal","title":"Restoration ecology: repairing the e</vt:lpwstr>
  </property>
  <property fmtid="{D5CDD505-2E9C-101B-9397-08002B2CF9AE}" pid="24" name="ZOTERO_BREF_FtevB7sCU9cP_5">
    <vt:lpwstr>arth's ecosystems in the new millennium","container-title":"Restoration ecology","page":"239–246","volume":"9","issue":"2","source":"Google Scholar","shortTitle":"Restoration ecology","author":[{"family":"Hobbs","given":"R.J."},{"family":"Harris","given":</vt:lpwstr>
  </property>
  <property fmtid="{D5CDD505-2E9C-101B-9397-08002B2CF9AE}" pid="25" name="ZOTERO_BREF_FtevB7sCU9cP_6">
    <vt:lpwstr>"J.A."}],"issued":{"date-parts":[["2001"]]}},"label":"page"}],"schema":"https://github.com/citation-style-language/schema/raw/master/csl-citation.json"}</vt:lpwstr>
  </property>
  <property fmtid="{D5CDD505-2E9C-101B-9397-08002B2CF9AE}" pid="26" name="ZOTERO_BREF_yxiMzIG8ckxP_1">
    <vt:lpwstr>ZOTERO_ITEM CSL_CITATION {"citationID":"2k5fkvti6r","properties":{"formattedCitation":"(Palmer et al. 1997, Miller and Hobbs 2007)","plainCitation":"(Palmer et al. 1997, Miller and Hobbs 2007)"},"citationItems":[{"id":365,"uris":["http://zotero.org/users/</vt:lpwstr>
  </property>
  <property fmtid="{D5CDD505-2E9C-101B-9397-08002B2CF9AE}" pid="27" name="ZOTERO_BREF_yxiMzIG8ckxP_2">
    <vt:lpwstr>420444/items/478PNNB3"],"uri":["http://zotero.org/users/420444/items/478PNNB3"],"itemData":{"id":365,"type":"article-journal","title":"Ecological theory and community restoration ecology","container-title":"Restoration ecology","page":"291–300","volume":"</vt:lpwstr>
  </property>
  <property fmtid="{D5CDD505-2E9C-101B-9397-08002B2CF9AE}" pid="28" name="ZOTERO_BREF_yxiMzIG8ckxP_3">
    <vt:lpwstr>5","issue":"4","source":"Google Scholar","author":[{"family":"Palmer","given":"M.A."},{"family":"Ambrose","given":"R.F."},{"family":"Poff","given":"N.L.R."}],"issued":{"date-parts":[["1997"]]}},"label":"page"},{"id":625,"uris":["http://zotero.org/users/42</vt:lpwstr>
  </property>
  <property fmtid="{D5CDD505-2E9C-101B-9397-08002B2CF9AE}" pid="29" name="ZOTERO_BREF_yxiMzIG8ckxP_4">
    <vt:lpwstr>0444/items/TTNVQ4F8"],"uri":["http://zotero.org/users/420444/items/TTNVQ4F8"],"itemData":{"id":625,"type":"article-journal","title":"Habitat Restoration—Do We Know What We’re Doing?","container-title":"Restoration Ecology","page":"382–390","volume":"15","</vt:lpwstr>
  </property>
  <property fmtid="{D5CDD505-2E9C-101B-9397-08002B2CF9AE}" pid="30" name="ZOTERO_BREF_yxiMzIG8ckxP_5">
    <vt:lpwstr>issue":"3","source":"Google Scholar","author":[{"family":"Miller","given":"J.R."},{"family":"Hobbs","given":"R.J."}],"issued":{"date-parts":[["2007"]]}},"label":"page"}],"schema":"https://github.com/citation-style-language/schema/raw/master/csl-citation.j</vt:lpwstr>
  </property>
  <property fmtid="{D5CDD505-2E9C-101B-9397-08002B2CF9AE}" pid="31" name="ZOTERO_BREF_yxiMzIG8ckxP_6">
    <vt:lpwstr>son"}</vt:lpwstr>
  </property>
  <property fmtid="{D5CDD505-2E9C-101B-9397-08002B2CF9AE}" pid="32" name="ZOTERO_BREF_8w8qVbCeHCXQ_1">
    <vt:lpwstr>ZOTERO_ITEM CSL_CITATION {"citationID":"2no38d0gp2","properties":{"formattedCitation":"(Sarrazin and Barbault 1996, Palmer et al. 1997, Zedler 2005)","plainCitation":"(Sarrazin and Barbault 1996, Palmer et al. 1997, Zedler 2005)"},"citationItems":[{"id":4</vt:lpwstr>
  </property>
  <property fmtid="{D5CDD505-2E9C-101B-9397-08002B2CF9AE}" pid="33" name="ZOTERO_BREF_8w8qVbCeHCXQ_2">
    <vt:lpwstr>99,"uris":["http://zotero.org/users/420444/items/H6MWDTG9"],"uri":["http://zotero.org/users/420444/items/H6MWDTG9"],"itemData":{"id":499,"type":"article-journal","title":"Reintroduction: challenges and lessons for basic ecology","container-title":"Trends </vt:lpwstr>
  </property>
  <property fmtid="{D5CDD505-2E9C-101B-9397-08002B2CF9AE}" pid="34" name="ZOTERO_BREF_8w8qVbCeHCXQ_3">
    <vt:lpwstr>in Ecology &amp; Evolution","page":"474–478","volume":"11","issue":"11","source":"Google Scholar","shortTitle":"Reintroduction","author":[{"family":"Sarrazin","given":"F."},{"family":"Barbault","given":"R."}],"issued":{"date-parts":[["1996"]]}},"label":"page"</vt:lpwstr>
  </property>
  <property fmtid="{D5CDD505-2E9C-101B-9397-08002B2CF9AE}" pid="35" name="ZOTERO_BREF_8w8qVbCeHCXQ_4">
    <vt:lpwstr>},{"id":365,"uris":["http://zotero.org/users/420444/items/478PNNB3"],"uri":["http://zotero.org/users/420444/items/478PNNB3"],"itemData":{"id":365,"type":"article-journal","title":"Ecological theory and community restoration ecology","container-title":"Res</vt:lpwstr>
  </property>
  <property fmtid="{D5CDD505-2E9C-101B-9397-08002B2CF9AE}" pid="36" name="ZOTERO_BREF_8w8qVbCeHCXQ_5">
    <vt:lpwstr>toration ecology","page":"291–300","volume":"5","issue":"4","source":"Google Scholar","author":[{"family":"Palmer","given":"M.A."},{"family":"Ambrose","given":"R.F."},{"family":"Poff","given":"N.L.R."}],"issued":{"date-parts":[["1997"]]}},"label":"page"},</vt:lpwstr>
  </property>
  <property fmtid="{D5CDD505-2E9C-101B-9397-08002B2CF9AE}" pid="37" name="ZOTERO_BREF_8w8qVbCeHCXQ_6">
    <vt:lpwstr>{"id":608,"uris":["http://zotero.org/users/420444/items/SVTMQFTG"],"uri":["http://zotero.org/users/420444/items/SVTMQFTG"],"itemData":{"id":608,"type":"article-journal","title":"Ecological restoration: guidance from theory","container-title":"San Francisc</vt:lpwstr>
  </property>
  <property fmtid="{D5CDD505-2E9C-101B-9397-08002B2CF9AE}" pid="38" name="ZOTERO_BREF_8w8qVbCeHCXQ_7">
    <vt:lpwstr>o Estuary and Watershed Science","volume":"3","issue":"2","source":"Google Scholar","shortTitle":"Ecological restoration","author":[{"family":"Zedler","given":"J."}],"issued":{"date-parts":[["2005"]]}},"label":"page"}],"schema":"https://github.com/citatio</vt:lpwstr>
  </property>
  <property fmtid="{D5CDD505-2E9C-101B-9397-08002B2CF9AE}" pid="39" name="ZOTERO_BREF_8w8qVbCeHCXQ_8">
    <vt:lpwstr>n-style-language/schema/raw/master/csl-citation.json"}</vt:lpwstr>
  </property>
  <property fmtid="{D5CDD505-2E9C-101B-9397-08002B2CF9AE}" pid="40" name="ZOTERO_BREF_pE0jqnitRsKO_1">
    <vt:lpwstr>ZOTERO_ITEM CSL_CITATION {"citationID":"223g91a516","properties":{"formattedCitation":"{\\rtf (Bertness and Callaway 1994, Tielb\\uc0\\u246{}rger and Kadmon 2000)}","plainCitation":"(Bertness and Callaway 1994, Tielbörger and Kadmon 2000)"},"citationItems</vt:lpwstr>
  </property>
  <property fmtid="{D5CDD505-2E9C-101B-9397-08002B2CF9AE}" pid="41" name="ZOTERO_BREF_pE0jqnitRsKO_2">
    <vt:lpwstr>":[{"id":617,"uris":["http://zotero.org/users/420444/items/T9PAIUTJ"],"uri":["http://zotero.org/users/420444/items/T9PAIUTJ"],"itemData":{"id":617,"type":"article-journal","title":"Positive interactions in communities","container-title":"Trends in Ecology</vt:lpwstr>
  </property>
  <property fmtid="{D5CDD505-2E9C-101B-9397-08002B2CF9AE}" pid="42" name="ZOTERO_BREF_pE0jqnitRsKO_3">
    <vt:lpwstr> &amp; Evolution","page":"191-193","volume":"9","issue":"5","author":[{"family":"Bertness","given":"Mark D"},{"family":"Callaway","given":"Ragan"}],"issued":{"date-parts":[["1994"]]}},"label":"page"},{"id":645,"uris":["http://zotero.org/users/420444/items/VD6</vt:lpwstr>
  </property>
  <property fmtid="{D5CDD505-2E9C-101B-9397-08002B2CF9AE}" pid="43" name="ZOTERO_BREF_pE0jqnitRsKO_4">
    <vt:lpwstr>5QEG9"],"uri":["http://zotero.org/users/420444/items/VD65QEG9"],"itemData":{"id":645,"type":"article-journal","title":"Temporal environmental variation tips the balance between facilitation and interference in desert plants","container-title":"Ecology","p</vt:lpwstr>
  </property>
  <property fmtid="{D5CDD505-2E9C-101B-9397-08002B2CF9AE}" pid="44" name="ZOTERO_BREF_pE0jqnitRsKO_5">
    <vt:lpwstr>age":"1544–1553","volume":"81","issue":"6","source":"Google Scholar","author":[{"family":"Tielbörger","given":"K."},{"family":"Kadmon","given":"R."}],"issued":{"date-parts":[["2000"]]}},"label":"page"}],"schema":"https://github.com/citation-style-language</vt:lpwstr>
  </property>
  <property fmtid="{D5CDD505-2E9C-101B-9397-08002B2CF9AE}" pid="45" name="ZOTERO_BREF_pE0jqnitRsKO_6">
    <vt:lpwstr>/schema/raw/master/csl-citation.json"}</vt:lpwstr>
  </property>
  <property fmtid="{D5CDD505-2E9C-101B-9397-08002B2CF9AE}" pid="46" name="ZOTERO_BREF_CpVkaiYaKPQ5_1">
    <vt:lpwstr>ZOTERO_ITEM CSL_CITATION {"citationID":"272c66sc6b","properties":{"formattedCitation":"(Padilla and Pugnaire 2006)","plainCitation":"(Padilla and Pugnaire 2006)"},"citationItems":[{"id":512,"uris":["http://zotero.org/users/420444/items/IH8APGZP"],"uri":["</vt:lpwstr>
  </property>
  <property fmtid="{D5CDD505-2E9C-101B-9397-08002B2CF9AE}" pid="47" name="ZOTERO_BREF_CpVkaiYaKPQ5_2">
    <vt:lpwstr>http://zotero.org/users/420444/items/IH8APGZP"],"itemData":{"id":512,"type":"article-journal","title":"The role of nurse plants in the restoration of degraded environments","container-title":"Frontiers in Ecology and the Environment","page":"196–202","vol</vt:lpwstr>
  </property>
  <property fmtid="{D5CDD505-2E9C-101B-9397-08002B2CF9AE}" pid="48" name="ZOTERO_BREF_CpVkaiYaKPQ5_3">
    <vt:lpwstr>ume":"4","issue":"4","source":"Google Scholar","author":[{"family":"Padilla","given":"F.M."},{"family":"Pugnaire","given":"F.I."}],"issued":{"date-parts":[["2006"]]}}}],"schema":"https://github.com/citation-style-language/schema/raw/master/csl-citation.js</vt:lpwstr>
  </property>
  <property fmtid="{D5CDD505-2E9C-101B-9397-08002B2CF9AE}" pid="49" name="ZOTERO_BREF_CpVkaiYaKPQ5_4">
    <vt:lpwstr>on"}</vt:lpwstr>
  </property>
  <property fmtid="{D5CDD505-2E9C-101B-9397-08002B2CF9AE}" pid="50" name="ZOTERO_BREF_8OzH5SD1I1ST_1">
    <vt:lpwstr>ZOTERO_ITEM CSL_CITATION {"citationID":"rr6mqnrlm","properties":{"formattedCitation":"(Brown and Van Staden 1997, McPeek and Peckarsky 1998, Maestre et al. 2005)","plainCitation":"(Brown and Van Staden 1997, McPeek and Peckarsky 1998, Maestre et al. 2005)</vt:lpwstr>
  </property>
  <property fmtid="{D5CDD505-2E9C-101B-9397-08002B2CF9AE}" pid="51" name="ZOTERO_BREF_8OzH5SD1I1ST_2">
    <vt:lpwstr>"},"citationItems":[{"id":621,"uris":["http://zotero.org/users/420444/items/TNA86NPX"],"uri":["http://zotero.org/users/420444/items/TNA86NPX"],"itemData":{"id":621,"type":"article-journal","title":"Smoke as a germination cue: a review","container-title":"</vt:lpwstr>
  </property>
  <property fmtid="{D5CDD505-2E9C-101B-9397-08002B2CF9AE}" pid="52" name="ZOTERO_BREF_8OzH5SD1I1ST_3">
    <vt:lpwstr>Plant Growth Regulation","page":"115–124","volume":"22","issue":"2","source":"Google Scholar","shortTitle":"Smoke as a germination cue","author":[{"family":"Brown","given":"NAC"},{"family":"Van Staden","given":"J."}],"issued":{"date-parts":[["1997"]]}},"l</vt:lpwstr>
  </property>
  <property fmtid="{D5CDD505-2E9C-101B-9397-08002B2CF9AE}" pid="53" name="ZOTERO_BREF_8OzH5SD1I1ST_4">
    <vt:lpwstr>abel":"page"},{"id":648,"uris":["http://zotero.org/users/420444/items/VF5QXPPH"],"uri":["http://zotero.org/users/420444/items/VF5QXPPH"],"itemData":{"id":648,"type":"article-journal","title":"Life histories and the strengths of species interactions: combi</vt:lpwstr>
  </property>
  <property fmtid="{D5CDD505-2E9C-101B-9397-08002B2CF9AE}" pid="54" name="ZOTERO_BREF_8OzH5SD1I1ST_5">
    <vt:lpwstr>ning mortality, growth, and fecundity effects","container-title":"Ecology","page":"867–879","volume":"79","issue":"3","source":"Google Scholar","shortTitle":"Life histories and the strengths of species interactions","author":[{"family":"McPeek","given":"M</vt:lpwstr>
  </property>
  <property fmtid="{D5CDD505-2E9C-101B-9397-08002B2CF9AE}" pid="55" name="ZOTERO_BREF_8OzH5SD1I1ST_6">
    <vt:lpwstr>.A."},{"family":"Peckarsky","given":"B.L."}],"issued":{"date-parts":[["1998"]]}},"label":"page"},{"id":593,"uris":["http://zotero.org/users/420444/items/RQPX8DTH"],"uri":["http://zotero.org/users/420444/items/RQPX8DTH"],"itemData":{"id":593,"type":"articl</vt:lpwstr>
  </property>
  <property fmtid="{D5CDD505-2E9C-101B-9397-08002B2CF9AE}" pid="56" name="ZOTERO_BREF_8OzH5SD1I1ST_7">
    <vt:lpwstr>e-journal","title":"Is the change of plant-plant interactions with abiotic stress predictable? A meta-analysis of field results in arid environments","container-title":"Journal of Ecology","page":"748-757","volume":"93","issue":"4","source":"CrossRef","DO</vt:lpwstr>
  </property>
  <property fmtid="{D5CDD505-2E9C-101B-9397-08002B2CF9AE}" pid="57" name="ZOTERO_BREF_8OzH5SD1I1ST_8">
    <vt:lpwstr>I":"10.1111/j.1365-2745.2005.01017.x","ISSN":"00220477","shortTitle":"Is the change of plant-plant interactions with abiotic stress predictable?","author":[{"family":"Maestre","given":"Fernando T."},{"family":"Valladares","given":"Fernando"},{"family":"Re</vt:lpwstr>
  </property>
  <property fmtid="{D5CDD505-2E9C-101B-9397-08002B2CF9AE}" pid="58" name="ZOTERO_BREF_8OzH5SD1I1ST_9">
    <vt:lpwstr>ynolds","given":"James F."}],"issued":{"date-parts":[["2005",6,15]]},"accessed":{"date-parts":[["2012",1,31]],"season":"02:02:55"}},"label":"page"}],"schema":"https://github.com/citation-style-language/schema/raw/master/csl-citation.json"}</vt:lpwstr>
  </property>
  <property fmtid="{D5CDD505-2E9C-101B-9397-08002B2CF9AE}" pid="59" name="ZOTERO_BREF_YIJAtnVl3eW1_1">
    <vt:lpwstr>ZOTERO_ITEM CSL_CITATION {"citationID":"7bq6iqu0h","properties":{"formattedCitation":"(Hooper 1997)","plainCitation":"(Hooper 1997)"},"citationItems":[{"id":622,"uris":["http://zotero.org/users/420444/items/TNJHVQK8"],"uri":["http://zotero.org/users/42044</vt:lpwstr>
  </property>
  <property fmtid="{D5CDD505-2E9C-101B-9397-08002B2CF9AE}" pid="60" name="ZOTERO_BREF_YIJAtnVl3eW1_2">
    <vt:lpwstr>4/items/TNJHVQK8"],"itemData":{"id":622,"type":"article-journal","title":"The Effects of Plant Composition and Diversity on Ecosystem Processes","container-title":"Science","page":"1302-1305","volume":"277","issue":"5330","source":"CrossRef","DOI":"10.112</vt:lpwstr>
  </property>
  <property fmtid="{D5CDD505-2E9C-101B-9397-08002B2CF9AE}" pid="61" name="ZOTERO_BREF_YIJAtnVl3eW1_3">
    <vt:lpwstr>6/science.277.5330.1302","ISSN":"00368075, 10959203","author":[{"family":"Hooper","given":"D. U."}],"issued":{"date-parts":[["1997",8,29]]},"accessed":{"date-parts":[["2012",2,3]]}}}],"schema":"https://github.com/citation-style-language/schema/raw/master/</vt:lpwstr>
  </property>
  <property fmtid="{D5CDD505-2E9C-101B-9397-08002B2CF9AE}" pid="62" name="ZOTERO_BREF_YIJAtnVl3eW1_4">
    <vt:lpwstr>csl-citation.json"}</vt:lpwstr>
  </property>
  <property fmtid="{D5CDD505-2E9C-101B-9397-08002B2CF9AE}" pid="63" name="ZOTERO_BREF_pUbCwqeJzN5O_1">
    <vt:lpwstr>ZOTERO_ITEM CSL_CITATION {"citationID":"sKAbCdWA","properties":{"formattedCitation":"(Blossey and Notzold 1995, Wilson 1998, Wilson and Clark 2001)","plainCitation":"(Blossey and Notzold 1995, Wilson 1998, Wilson and Clark 2001)"},"citationItems":[{"id":4</vt:lpwstr>
  </property>
  <property fmtid="{D5CDD505-2E9C-101B-9397-08002B2CF9AE}" pid="64" name="ZOTERO_BREF_pUbCwqeJzN5O_2">
    <vt:lpwstr>84,"uris":["http://zotero.org/users/420444/items/FRPIZTGR"],"uri":["http://zotero.org/users/420444/items/FRPIZTGR"],"itemData":{"id":484,"type":"article-journal","title":"Evolution of increased competitive ability in invasive nonindigenous plants: a hypot</vt:lpwstr>
  </property>
  <property fmtid="{D5CDD505-2E9C-101B-9397-08002B2CF9AE}" pid="65" name="ZOTERO_BREF_pUbCwqeJzN5O_3">
    <vt:lpwstr>hesis","container-title":"Journal of Ecology","page":"887–889","volume":"83","issue":"5","source":"Google Scholar","shortTitle":"Evolution of increased competitive ability in invasive nonindigenous plants","author":[{"family":"Blossey","given":"B."},{"fam</vt:lpwstr>
  </property>
  <property fmtid="{D5CDD505-2E9C-101B-9397-08002B2CF9AE}" pid="66" name="ZOTERO_BREF_pUbCwqeJzN5O_4">
    <vt:lpwstr>ily":"Notzold","given":"R."}],"issued":{"date-parts":[["1995"]]}},"label":"page"},{"id":430,"uris":["http://zotero.org/users/420444/items/BD22Q2A5"],"uri":["http://zotero.org/users/420444/items/BD22Q2A5"],"itemData":{"id":430,"type":"chapter","title":"Upl</vt:lpwstr>
  </property>
  <property fmtid="{D5CDD505-2E9C-101B-9397-08002B2CF9AE}" pid="67" name="ZOTERO_BREF_pUbCwqeJzN5O_5">
    <vt:lpwstr>and prairie","container-title":"Chapter In: Part I US Fish and Wildlife Service Willamette Basin Recovery Plan. Portland (OR): US Fish and Wildlife Service Oregon State Office","source":"Google Scholar","author":[{"family":"Wilson","given":"M.V."}],"issue</vt:lpwstr>
  </property>
  <property fmtid="{D5CDD505-2E9C-101B-9397-08002B2CF9AE}" pid="68" name="ZOTERO_BREF_pUbCwqeJzN5O_6">
    <vt:lpwstr>d":{"date-parts":[["1998"]]}},"label":"page"},{"id":399,"uris":["http://zotero.org/users/420444/items/86RDKFTD"],"uri":["http://zotero.org/users/420444/items/86RDKFTD"],"itemData":{"id":399,"type":"article-journal","title":"Controlling invasive Arrhenathe</vt:lpwstr>
  </property>
  <property fmtid="{D5CDD505-2E9C-101B-9397-08002B2CF9AE}" pid="69" name="ZOTERO_BREF_pUbCwqeJzN5O_7">
    <vt:lpwstr>rum elatius and promoting native prairie grasses through mowing","container-title":"Applied Vegetation Science","page":"129-138","volume":"4","author":[{"family":"Wilson","given":"Mark V."},{"family":"Clark","given":"Deborah L."}],"issued":{"date-parts":[</vt:lpwstr>
  </property>
  <property fmtid="{D5CDD505-2E9C-101B-9397-08002B2CF9AE}" pid="70" name="ZOTERO_BREF_pUbCwqeJzN5O_8">
    <vt:lpwstr>["2001"]]}},"label":"page"}],"schema":"https://github.com/citation-style-language/schema/raw/master/csl-citation.json"}</vt:lpwstr>
  </property>
  <property fmtid="{D5CDD505-2E9C-101B-9397-08002B2CF9AE}" pid="71" name="ZOTERO_BREF_IRwNqHg1NcxB_1">
    <vt:lpwstr>ZOTERO_ITEM CSL_CITATION {"citationID":"2nip6rj9si","properties":{"formattedCitation":"{\\rtf (Hamb\\uc0\\u228{}ck and Beckerman 2003, Brooker et al. 2006)}","plainCitation":"(Hambäck and Beckerman 2003, Brooker et al. 2006)"},"citationItems":[{"id":410,"</vt:lpwstr>
  </property>
  <property fmtid="{D5CDD505-2E9C-101B-9397-08002B2CF9AE}" pid="72" name="ZOTERO_BREF_IRwNqHg1NcxB_2">
    <vt:lpwstr>uris":["http://zotero.org/users/420444/items/922W538J"],"uri":["http://zotero.org/users/420444/items/922W538J"],"itemData":{"id":410,"type":"article-journal","title":"Herbivory and plant resource competition: a review of two interacting interactions","con</vt:lpwstr>
  </property>
  <property fmtid="{D5CDD505-2E9C-101B-9397-08002B2CF9AE}" pid="73" name="ZOTERO_BREF_IRwNqHg1NcxB_3">
    <vt:lpwstr>tainer-title":"Oikos","page":"26–37","volume":"101","issue":"1","source":"Google Scholar","shortTitle":"Herbivory and plant resource competition","author":[{"family":"Hambäck","given":"P.A."},{"family":"Beckerman","given":"A.P."}],"issued":{"date-parts":[</vt:lpwstr>
  </property>
  <property fmtid="{D5CDD505-2E9C-101B-9397-08002B2CF9AE}" pid="74" name="ZOTERO_BREF_IRwNqHg1NcxB_4">
    <vt:lpwstr>["2003"]]}},"label":"page"},{"id":536,"uris":["http://zotero.org/users/420444/items/MBK376TD"],"uri":["http://zotero.org/users/420444/items/MBK376TD"],"itemData":{"id":536,"type":"article-journal","title":"Transient facilitative effects of heather on Scot</vt:lpwstr>
  </property>
  <property fmtid="{D5CDD505-2E9C-101B-9397-08002B2CF9AE}" pid="75" name="ZOTERO_BREF_IRwNqHg1NcxB_5">
    <vt:lpwstr>s pine along a grazing disturbance gradient in Scottish moorland","container-title":"Journal of Ecology","page":"637-645","volume":"94","issue":"3","source":"CrossRef","DOI":"10.1111/j.1365-2745.2006.01129.x","ISSN":"00220477, 13652745","author":[{"family</vt:lpwstr>
  </property>
  <property fmtid="{D5CDD505-2E9C-101B-9397-08002B2CF9AE}" pid="76" name="ZOTERO_BREF_IRwNqHg1NcxB_6">
    <vt:lpwstr>":"Brooker","given":"R. W."},{"family":"Scott","given":"D."},{"family":"Palmer","given":"S. C. F."},{"family":"Swaine","given":"E."}],"issued":{"date-parts":[["2006",4,10]]},"accessed":{"date-parts":[["2012",2,1]]}},"label":"page"}],"schema":"https://gith</vt:lpwstr>
  </property>
  <property fmtid="{D5CDD505-2E9C-101B-9397-08002B2CF9AE}" pid="77" name="ZOTERO_BREF_IRwNqHg1NcxB_7">
    <vt:lpwstr>ub.com/citation-style-language/schema/raw/master/csl-citation.json"}</vt:lpwstr>
  </property>
  <property fmtid="{D5CDD505-2E9C-101B-9397-08002B2CF9AE}" pid="78" name="ZOTERO_BREF_c0Q1zeB0hbDZ_1">
    <vt:lpwstr>ZOTERO_ITEM CSL_CITATION {"citationID":"2o8ui48lt5","properties":{"formattedCitation":"(Srivastava and Vellend 2005, Isbell et al. 2011)","plainCitation":"(Srivastava and Vellend 2005, Isbell et al. 2011)"},"citationItems":[{"id":398,"uris":["http://zoter</vt:lpwstr>
  </property>
  <property fmtid="{D5CDD505-2E9C-101B-9397-08002B2CF9AE}" pid="79" name="ZOTERO_BREF_c0Q1zeB0hbDZ_2">
    <vt:lpwstr>o.org/users/420444/items/7XCTT2B3"],"uri":["http://zotero.org/users/420444/items/7XCTT2B3"],"itemData":{"id":398,"type":"article-journal","title":"BIODIVERSITY-ECOSYSTEM FUNCTION RESEARCH: Is It Relevant to Conservation?","container-title":"Annual Review </vt:lpwstr>
  </property>
  <property fmtid="{D5CDD505-2E9C-101B-9397-08002B2CF9AE}" pid="80" name="ZOTERO_BREF_c0Q1zeB0hbDZ_3">
    <vt:lpwstr>of Ecology, Evolution, and Systematics","page":"267-294","volume":"36","issue":"1","source":"CrossRef","DOI":"10.1146/annurev.ecolsys.36.102003.152636","ISSN":"1543-592X, 1545-2069","shortTitle":"BIODIVERSITY-ECOSYSTEM FUNCTION RESEARCH","author":[{"famil</vt:lpwstr>
  </property>
  <property fmtid="{D5CDD505-2E9C-101B-9397-08002B2CF9AE}" pid="81" name="ZOTERO_BREF_c0Q1zeB0hbDZ_4">
    <vt:lpwstr>y":"Srivastava","given":"Diane S."},{"family":"Vellend","given":"Mark"}],"issued":{"date-parts":[["2005",12]]},"accessed":{"date-parts":[["2012",1,31]],"season":"02:30:20"}},"label":"page"},{"id":347,"uris":["http://zotero.org/users/420444/items/2VZDBBJ5"</vt:lpwstr>
  </property>
  <property fmtid="{D5CDD505-2E9C-101B-9397-08002B2CF9AE}" pid="82" name="ZOTERO_BREF_c0Q1zeB0hbDZ_5">
    <vt:lpwstr>],"uri":["http://zotero.org/users/420444/items/2VZDBBJ5"],"itemData":{"id":347,"type":"article-journal","title":"High plant diversity is needed to maintain ecosystem services","container-title":"Nature","page":"199–202","volume":"477","issue":"7363","sour</vt:lpwstr>
  </property>
  <property fmtid="{D5CDD505-2E9C-101B-9397-08002B2CF9AE}" pid="83" name="ZOTERO_BREF_c0Q1zeB0hbDZ_6">
    <vt:lpwstr>ce":"Google Scholar","author":[{"family":"Isbell","given":"F."},{"family":"Calcagno","given":"V."},{"family":"Hector","given":"A."},{"family":"Connolly","given":"J."},{"family":"Harpole","given":"W.S."},{"family":"Reich","given":"P.B."},{"family":"Scherer</vt:lpwstr>
  </property>
  <property fmtid="{D5CDD505-2E9C-101B-9397-08002B2CF9AE}" pid="84" name="ZOTERO_BREF_c0Q1zeB0hbDZ_7">
    <vt:lpwstr>-Lorenzen","given":"M."},{"family":"Schmid","given":"B."},{"family":"Tilman","given":"D."},{"family":"van Ruijven","given":"J."},{"family":"others","given":""}],"issued":{"date-parts":[["2011"]]}},"label":"page"}],"schema":"https://github.com/citation-sty</vt:lpwstr>
  </property>
  <property fmtid="{D5CDD505-2E9C-101B-9397-08002B2CF9AE}" pid="85" name="ZOTERO_BREF_c0Q1zeB0hbDZ_8">
    <vt:lpwstr>le-language/schema/raw/master/csl-citation.json"}</vt:lpwstr>
  </property>
  <property fmtid="{D5CDD505-2E9C-101B-9397-08002B2CF9AE}" pid="86" name="ZOTERO_BREF_j0hYIE7C4AMU_1">
    <vt:lpwstr>ZOTERO_ITEM CSL_CITATION {"citationID":"kvu3ljs0b","properties":{"formattedCitation":"(Thorpe and Stanley 2011)","plainCitation":"(Thorpe and Stanley 2011)"},"citationItems":[{"id":424,"uris":["http://zotero.org/users/420444/items/AISTSW89"],"uri":["http:</vt:lpwstr>
  </property>
  <property fmtid="{D5CDD505-2E9C-101B-9397-08002B2CF9AE}" pid="87" name="ZOTERO_BREF_j0hYIE7C4AMU_2">
    <vt:lpwstr>//zotero.org/users/420444/items/AISTSW89"],"itemData":{"id":424,"type":"article-journal","title":"Determining appropriate goals for restoration of imperiled communities and species","container-title":"Journal of Applied Ecology","page":"275–279","volume":</vt:lpwstr>
  </property>
  <property fmtid="{D5CDD505-2E9C-101B-9397-08002B2CF9AE}" pid="88" name="ZOTERO_BREF_j0hYIE7C4AMU_3">
    <vt:lpwstr>"48","issue":"2","source":"Google Scholar","author":[{"family":"Thorpe","given":"A.S."},{"family":"Stanley","given":"A.G."}],"issued":{"date-parts":[["2011"]]}}}],"schema":"https://github.com/citation-style-language/schema/raw/master/csl-citation.json"}</vt:lpwstr>
  </property>
  <property fmtid="{D5CDD505-2E9C-101B-9397-08002B2CF9AE}" pid="89" name="ZOTERO_BREF_mQTAgf7ugKxL_1">
    <vt:lpwstr>ZOTERO_ITEM CSL_CITATION {"citationID":"1hqko1cdko","properties":{"formattedCitation":"{\\rtf (Soul\\uc0\\u233{} et al. 2003)}","plainCitation":"(Soulé et al. 2003)"},"citationItems":[{"id":631,"uris":["http://zotero.org/users/420444/items/UA2ZF9C6"],"uri</vt:lpwstr>
  </property>
  <property fmtid="{D5CDD505-2E9C-101B-9397-08002B2CF9AE}" pid="90" name="ZOTERO_BREF_mQTAgf7ugKxL_2">
    <vt:lpwstr>":["http://zotero.org/users/420444/items/UA2ZF9C6"],"itemData":{"id":631,"type":"article-journal","title":"Ecological effectiveness: conservation goals for interactive species","container-title":"Conservation Biology","page":"1238–1250","volume":"17","iss</vt:lpwstr>
  </property>
  <property fmtid="{D5CDD505-2E9C-101B-9397-08002B2CF9AE}" pid="91" name="ZOTERO_BREF_mQTAgf7ugKxL_3">
    <vt:lpwstr>ue":"5","source":"Google Scholar","shortTitle":"Ecological effectiveness","author":[{"family":"Soulé","given":"M.E."},{"family":"Estes","given":"J.A."},{"family":"Berger","given":"J."},{"family":"Del Rio","given":"C.M."}],"issued":{"date-parts":[["2003"]]</vt:lpwstr>
  </property>
  <property fmtid="{D5CDD505-2E9C-101B-9397-08002B2CF9AE}" pid="92" name="ZOTERO_BREF_mQTAgf7ugKxL_4">
    <vt:lpwstr>}}}],"schema":"https://github.com/citation-style-language/schema/raw/master/csl-citation.json"}</vt:lpwstr>
  </property>
  <property fmtid="{D5CDD505-2E9C-101B-9397-08002B2CF9AE}" pid="93" name="ZOTERO_BREF_zQfy5lmMBaN4_1">
    <vt:lpwstr>ZOTERO_ITEM CSL_CITATION {"citationID":"WGqnk6aa","properties":{"formattedCitation":"(Noss et al. 1995)","plainCitation":"(Noss et al. 1995)"},"citationItems":[{"id":603,"uris":["http://zotero.org/users/420444/items/SMJCKIXK"],"uri":["http://zotero.org/us</vt:lpwstr>
  </property>
  <property fmtid="{D5CDD505-2E9C-101B-9397-08002B2CF9AE}" pid="94" name="ZOTERO_BREF_zQfy5lmMBaN4_2">
    <vt:lpwstr>ers/420444/items/SMJCKIXK"],"itemData":{"id":603,"type":"report","title":"Endangered ecosystems of the United States: A preliminary assessment of loss and degradation","publisher":"National Biological Service","publisher-place":"Washington, D.C.","page":"</vt:lpwstr>
  </property>
  <property fmtid="{D5CDD505-2E9C-101B-9397-08002B2CF9AE}" pid="95" name="ZOTERO_BREF_zQfy5lmMBaN4_3">
    <vt:lpwstr>83","genre":"Biological Report","event-place":"Washington, D.C.","number":"28","author":[{"family":"Noss","given":"R.F."},{"family":"LaRoe III","given":"E.T."},{"family":"Scott","given":"J.M."}],"issued":{"date-parts":[["1995"]]}}}],"schema":"https://gith</vt:lpwstr>
  </property>
  <property fmtid="{D5CDD505-2E9C-101B-9397-08002B2CF9AE}" pid="96" name="ZOTERO_BREF_zQfy5lmMBaN4_4">
    <vt:lpwstr>ub.com/citation-style-language/schema/raw/master/csl-citation.json"}</vt:lpwstr>
  </property>
  <property fmtid="{D5CDD505-2E9C-101B-9397-08002B2CF9AE}" pid="97" name="ZOTERO_BREF_C4mVVVO9jK5h_1">
    <vt:lpwstr>ZOTERO_ITEM CSL_CITATION {"citationID":"oDUzoh1g","properties":{"formattedCitation":"(Noss and Peters 1995, Noss 2000)","plainCitation":"(Noss and Peters 1995, Noss 2000)"},"citationItems":[{"id":503,"uris":["http://zotero.org/users/420444/items/HPNTKSMV"</vt:lpwstr>
  </property>
  <property fmtid="{D5CDD505-2E9C-101B-9397-08002B2CF9AE}" pid="98" name="ZOTERO_BREF_C4mVVVO9jK5h_2">
    <vt:lpwstr>],"uri":["http://zotero.org/users/420444/items/HPNTKSMV"],"itemData":{"id":503,"type":"report","title":"Endangered ecosystems of the Unites States: a status report and plan for action.","publisher":"Defenders of Wildlife","publisher-place":"Washington, DC</vt:lpwstr>
  </property>
  <property fmtid="{D5CDD505-2E9C-101B-9397-08002B2CF9AE}" pid="99" name="ZOTERO_BREF_C4mVVVO9jK5h_3">
    <vt:lpwstr>","event-place":"Washington, DC","author":[{"family":"Noss","given":"R.F."},{"family":"Peters","given":"R. L."}],"issued":{"date-parts":[["1995"]]}},"label":"page"},{"id":479,"uris":["http://zotero.org/users/420444/items/FFKAD2ED"],"uri":["http://zotero.o</vt:lpwstr>
  </property>
  <property fmtid="{D5CDD505-2E9C-101B-9397-08002B2CF9AE}" pid="100" name="ZOTERO_BREF_C4mVVVO9jK5h_4">
    <vt:lpwstr>rg/users/420444/items/FFKAD2ED"],"itemData":{"id":479,"type":"article-journal","title":"High-risk ecosystems as foci for considering biodiversity and ecological integrity in ecological risk assessments","container-title":"Environmental Science &amp; Policy","</vt:lpwstr>
  </property>
  <property fmtid="{D5CDD505-2E9C-101B-9397-08002B2CF9AE}" pid="101" name="ZOTERO_BREF_C4mVVVO9jK5h_5">
    <vt:lpwstr>page":"321–332","volume":"3","issue":"6","source":"Google Scholar","author":[{"family":"Noss","given":"R.F."}],"issued":{"date-parts":[["2000"]]}},"label":"page"}],"schema":"https://github.com/citation-style-language/schema/raw/master/csl-citation.json"}</vt:lpwstr>
  </property>
  <property fmtid="{D5CDD505-2E9C-101B-9397-08002B2CF9AE}" pid="102" name="ZOTERO_BREF_0EdcU1beDWuW_1">
    <vt:lpwstr>ZOTERO_ITEM CSL_CITATION {"citationID":"A8HM0Pz7","properties":{"formattedCitation":"(Alverson 2005)","plainCitation":"(Alverson 2005)"},"citationItems":[{"id":646,"uris":["http://zotero.org/users/420444/items/VDV7QFH2"],"uri":["http://zotero.org/users/42</vt:lpwstr>
  </property>
  <property fmtid="{D5CDD505-2E9C-101B-9397-08002B2CF9AE}" pid="103" name="ZOTERO_BREF_0EdcU1beDWuW_2">
    <vt:lpwstr>0444/items/VDV7QFH2"],"itemData":{"id":646,"type":"article-journal","title":"Preserving prairies and savannas in a sea of forest: A conservation challenge in the Pacific Northwest","container-title":"Plant Talk","page":"23-27","volume":"40","author":[{"fa</vt:lpwstr>
  </property>
  <property fmtid="{D5CDD505-2E9C-101B-9397-08002B2CF9AE}" pid="104" name="ZOTERO_BREF_0EdcU1beDWuW_3">
    <vt:lpwstr>mily":"Alverson","given":"Ed"}],"issued":{"date-parts":[["2005"]]}}}],"schema":"https://github.com/citation-style-language/schema/raw/master/csl-citation.json"}</vt:lpwstr>
  </property>
  <property fmtid="{D5CDD505-2E9C-101B-9397-08002B2CF9AE}" pid="105" name="ZOTERO_BREF_zgWO4WqealXM_1">
    <vt:lpwstr>ZOTERO_ITEM CSL_CITATION {"citationID":"CEItTIzi","properties":{"formattedCitation":"(Altman et al. 2001)","plainCitation":"(Altman et al. 2001)"},"citationItems":[{"id":367,"uris":["http://zotero.org/users/420444/items/4AW52HQT"],"uri":["http://zotero.or</vt:lpwstr>
  </property>
  <property fmtid="{D5CDD505-2E9C-101B-9397-08002B2CF9AE}" pid="106" name="ZOTERO_BREF_zgWO4WqealXM_2">
    <vt:lpwstr>g/users/420444/items/4AW52HQT"],"itemData":{"id":367,"type":"chapter","title":"Wildlife of westside grassland and chaparral habitats.  Pages 261-291","container-title":"D.H. Johnson and T.A. O'Neil, Managing Directors.  Wildlife-habitat Relationships in O</vt:lpwstr>
  </property>
  <property fmtid="{D5CDD505-2E9C-101B-9397-08002B2CF9AE}" pid="107" name="ZOTERO_BREF_zgWO4WqealXM_3">
    <vt:lpwstr>regon and Washington","publisher":"Oregon State University Press","publisher-place":"Corvallis, OR","page":"736","event-place":"Corvallis, OR","author":[{"family":"Altman","given":"Bob"},{"family":"Hayes","given":"Marc"},{"family":"Janes","given":"Stewart</vt:lpwstr>
  </property>
  <property fmtid="{D5CDD505-2E9C-101B-9397-08002B2CF9AE}" pid="108" name="ZOTERO_BREF_zgWO4WqealXM_4">
    <vt:lpwstr>"},{"family":"Forbes","given":"Richard"}],"issued":{"date-parts":[["2001"]]}}}],"schema":"https://github.com/citation-style-language/schema/raw/master/csl-citation.json"}</vt:lpwstr>
  </property>
  <property fmtid="{D5CDD505-2E9C-101B-9397-08002B2CF9AE}" pid="109" name="ZOTERO_BREF_f9WQ0fIwNBPe_1">
    <vt:lpwstr>ZOTERO_ITEM CSL_CITATION {"citationID":"8iWKbgeA","properties":{"formattedCitation":"(U.S. Fish and Wildlife Service 2000)","plainCitation":"(U.S. Fish and Wildlife Service 2000)"},"citationItems":[{"id":335,"uris":["http://zotero.org/users/420444/items/2</vt:lpwstr>
  </property>
  <property fmtid="{D5CDD505-2E9C-101B-9397-08002B2CF9AE}" pid="110" name="ZOTERO_BREF_f9WQ0fIwNBPe_2">
    <vt:lpwstr>A2V78C4"],"uri":["http://zotero.org/users/420444/items/2A2V78C4"],"itemData":{"id":335,"type":"report","title":"Endangered and Threatened Wildlife and Plants; Endangered Status for \"Erigeron decumbens\" var. \"decumbens\" (Willamette Daisy) and Fender's </vt:lpwstr>
  </property>
  <property fmtid="{D5CDD505-2E9C-101B-9397-08002B2CF9AE}" pid="111" name="ZOTERO_BREF_f9WQ0fIwNBPe_3">
    <vt:lpwstr>Blue Butterfly (\"Icaricia icarioides fenderi\") and Threatened Status for \"Lupinus sulphureus\" ssp. \"kincaidii\" (Kincaid's Lupine)","URL":"http://ecos.fws.gov/docs/federal_register/fr3502.pdf","number":"Federal Register 65(16):3875-3890","author":[{"</vt:lpwstr>
  </property>
  <property fmtid="{D5CDD505-2E9C-101B-9397-08002B2CF9AE}" pid="112" name="ZOTERO_BREF_f9WQ0fIwNBPe_4">
    <vt:lpwstr>family":"U.S. Fish and Wildlife Service","given":""}],"issued":{"date-parts":[["2000"]]},"accessed":{"date-parts":[["2011",10,1]]}}}],"schema":"https://github.com/citation-style-language/schema/raw/master/csl-citation.json"}</vt:lpwstr>
  </property>
  <property fmtid="{D5CDD505-2E9C-101B-9397-08002B2CF9AE}" pid="113" name="ZOTERO_BREF_Nuvn4dJXtmAa_1">
    <vt:lpwstr>ZOTERO_ITEM CSL_CITATION {"citationID":"SDivr4KV","properties":{"formattedCitation":"(Noss et al. 1995)","plainCitation":"(Noss et al. 1995)"},"citationItems":[{"id":603,"uris":["http://zotero.org/users/420444/items/SMJCKIXK"],"uri":["http://zotero.org/us</vt:lpwstr>
  </property>
  <property fmtid="{D5CDD505-2E9C-101B-9397-08002B2CF9AE}" pid="114" name="ZOTERO_BREF_Nuvn4dJXtmAa_2">
    <vt:lpwstr>ers/420444/items/SMJCKIXK"],"itemData":{"id":603,"type":"report","title":"Endangered ecosystems of the United States: A preliminary assessment of loss and degradation","publisher":"National Biological Service","publisher-place":"Washington, D.C.","page":"</vt:lpwstr>
  </property>
  <property fmtid="{D5CDD505-2E9C-101B-9397-08002B2CF9AE}" pid="115" name="ZOTERO_BREF_Nuvn4dJXtmAa_3">
    <vt:lpwstr>83","genre":"Biological Report","event-place":"Washington, D.C.","number":"28","author":[{"family":"Noss","given":"R.F."},{"family":"LaRoe III","given":"E.T."},{"family":"Scott","given":"J.M."}],"issued":{"date-parts":[["1995"]]}}}],"schema":"https://gith</vt:lpwstr>
  </property>
  <property fmtid="{D5CDD505-2E9C-101B-9397-08002B2CF9AE}" pid="116" name="ZOTERO_BREF_Nuvn4dJXtmAa_4">
    <vt:lpwstr>ub.com/citation-style-language/schema/raw/master/csl-citation.json"}</vt:lpwstr>
  </property>
  <property fmtid="{D5CDD505-2E9C-101B-9397-08002B2CF9AE}" pid="117" name="ZOTERO_BREF_aH6egWb08tKg_1">
    <vt:lpwstr>ZOTERO_ITEM CSL_CITATION {"citationID":"1lacok3s9h","properties":{"formattedCitation":"(Richardson et al. 2012)","plainCitation":"(Richardson et al. 2012)"},"citationItems":[{"id":448,"uris":["http://zotero.org/users/420444/items/CIX49FPG"],"uri":["http:/</vt:lpwstr>
  </property>
  <property fmtid="{D5CDD505-2E9C-101B-9397-08002B2CF9AE}" pid="118" name="ZOTERO_BREF_aH6egWb08tKg_2">
    <vt:lpwstr>/zotero.org/users/420444/items/CIX49FPG"],"itemData":{"id":448,"type":"article-journal","title":"Inversion of plant dominance-diversity relationships along a latitudinal stress gradient","container-title":"Ecology","page":"1431–1438","volume":"93","issue"</vt:lpwstr>
  </property>
  <property fmtid="{D5CDD505-2E9C-101B-9397-08002B2CF9AE}" pid="119" name="ZOTERO_BREF_aH6egWb08tKg_3">
    <vt:lpwstr>:"6","source":"Google Scholar","author":[{"family":"Richardson","given":"Paul J."},{"family":"MacDougall","given":"Andrew S."},{"family":"Stanley","given":"Amanda G."},{"family":"Kaye","given":"Thomas N."},{"family":"Dunwiddie","given":"Peter W."}],"issue</vt:lpwstr>
  </property>
  <property fmtid="{D5CDD505-2E9C-101B-9397-08002B2CF9AE}" pid="120" name="ZOTERO_BREF_aH6egWb08tKg_4">
    <vt:lpwstr>d":{"date-parts":[["2012"]]},"accessed":{"date-parts":[["2014",4,17]]}}}],"schema":"https://github.com/citation-style-language/schema/raw/master/csl-citation.json"}</vt:lpwstr>
  </property>
  <property fmtid="{D5CDD505-2E9C-101B-9397-08002B2CF9AE}" pid="121" name="ZOTERO_BREF_EWh1HcQAxskV_1">
    <vt:lpwstr>ZOTERO_ITEM CSL_CITATION {"citationID":"EgCQ6Pbp","properties":{"formattedCitation":"(Schultz and Dlugosch 1999, Schultz 2001)","plainCitation":"(Schultz and Dlugosch 1999, Schultz 2001)"},"citationItems":[{"id":516,"uris":["http://zotero.org/users/420444</vt:lpwstr>
  </property>
  <property fmtid="{D5CDD505-2E9C-101B-9397-08002B2CF9AE}" pid="122" name="ZOTERO_BREF_EWh1HcQAxskV_2">
    <vt:lpwstr>/items/J823FS32"],"uri":["http://zotero.org/users/420444/items/J823FS32"],"itemData":{"id":516,"type":"article-journal","title":"Nectar and hostplant scarcity limit populations of an endangered Oregon butterfly","container-title":"Oecologia","page":"231-2</vt:lpwstr>
  </property>
  <property fmtid="{D5CDD505-2E9C-101B-9397-08002B2CF9AE}" pid="123" name="ZOTERO_BREF_EWh1HcQAxskV_3">
    <vt:lpwstr>38","volume":"119","author":[{"family":"Schultz","given":"Cheryl B."},{"family":"Dlugosch","given":"Katrina M."}],"issued":{"date-parts":[["1999"]]}},"label":"page"},{"id":477,"uris":["http://zotero.org/users/420444/items/FC9TN557"],"uri":["http://zotero.</vt:lpwstr>
  </property>
  <property fmtid="{D5CDD505-2E9C-101B-9397-08002B2CF9AE}" pid="124" name="ZOTERO_BREF_EWh1HcQAxskV_4">
    <vt:lpwstr>org/users/420444/items/FC9TN557"],"itemData":{"id":477,"type":"article-journal","title":"Restoring resources for an endangered butterfly","container-title":"Journal of Applied Ecology","page":"1007–1019","volume":"38","issue":"5","source":"Google Scholar"</vt:lpwstr>
  </property>
  <property fmtid="{D5CDD505-2E9C-101B-9397-08002B2CF9AE}" pid="125" name="ZOTERO_BREF_EWh1HcQAxskV_5">
    <vt:lpwstr>,"ISSN":"1365-2664","author":[{"family":"Schultz","given":"C. B"}],"issued":{"date-parts":[["2001"]]}},"label":"page"}],"schema":"https://github.com/citation-style-language/schema/raw/master/csl-citation.json"}</vt:lpwstr>
  </property>
  <property fmtid="{D5CDD505-2E9C-101B-9397-08002B2CF9AE}" pid="126" name="ZOTERO_BREF_mNMstiyF0HCN_1">
    <vt:lpwstr>ZOTERO_ITEM CSL_CITATION {"citationID":"5JRN4Svl","properties":{"custom":"(Cook and Sundberg (eds.) 2011)","formattedCitation":"(Cook and Sundberg (eds.) 2011)","plainCitation":"(Cook and Sundberg (eds.) 2011)"},"citationItems":[{"id":664,"uris":["http://</vt:lpwstr>
  </property>
  <property fmtid="{D5CDD505-2E9C-101B-9397-08002B2CF9AE}" pid="127" name="ZOTERO_BREF_mNMstiyF0HCN_2">
    <vt:lpwstr>zotero.org/users/420444/items/XSTFR3R7"],"uri":["http://zotero.org/users/420444/items/XSTFR3R7"],"itemData":{"id":664,"type":"chapter","title":"Oregon Vascular Plant Checklist.","URL":"http://www.oregonflora.org/checklist.php#","author":[{"family":"Cook",</vt:lpwstr>
  </property>
  <property fmtid="{D5CDD505-2E9C-101B-9397-08002B2CF9AE}" pid="128" name="ZOTERO_BREF_mNMstiyF0HCN_3">
    <vt:lpwstr>"given":"Thea"},{"family":"Sundberg (eds.)","given":"Scott"}],"issued":{"date-parts":[["2011"]]},"accessed":{"date-parts":[["2011",11,11]]}}}],"schema":"https://github.com/citation-style-language/schema/raw/master/csl-citation.json"}</vt:lpwstr>
  </property>
  <property fmtid="{D5CDD505-2E9C-101B-9397-08002B2CF9AE}" pid="129" name="ZOTERO_BREF_LWnGuV9gRvkf_1">
    <vt:lpwstr>ZOTERO_ITEM CSL_CITATION {"citationID":"2a1ucc5sh9","properties":{"formattedCitation":"(Kaye and Kuykendall 2001)","plainCitation":"(Kaye and Kuykendall 2001)"},"citationItems":[{"id":387,"uris":["http://zotero.org/users/420444/items/62H9SMJN"],"uri":["ht</vt:lpwstr>
  </property>
  <property fmtid="{D5CDD505-2E9C-101B-9397-08002B2CF9AE}" pid="130" name="ZOTERO_BREF_LWnGuV9gRvkf_2">
    <vt:lpwstr>tp://zotero.org/users/420444/items/62H9SMJN"],"itemData":{"id":387,"type":"article-journal","title":"Effects of scarification and cold stratification on seed germination of Lupinus sulphureus ssp. kincaidii","container-title":"Seed science and technology"</vt:lpwstr>
  </property>
  <property fmtid="{D5CDD505-2E9C-101B-9397-08002B2CF9AE}" pid="131" name="ZOTERO_BREF_LWnGuV9gRvkf_3">
    <vt:lpwstr>,"page":"663–668","volume":"29","issue":"3","source":"Google Scholar","author":[{"family":"Kaye","given":"TN"},{"family":"Kuykendall","given":"K."}],"issued":{"date-parts":[["2001"]]}}}],"schema":"https://github.com/citation-style-language/schema/raw/mast</vt:lpwstr>
  </property>
  <property fmtid="{D5CDD505-2E9C-101B-9397-08002B2CF9AE}" pid="132" name="ZOTERO_BREF_LWnGuV9gRvkf_4">
    <vt:lpwstr>er/csl-citation.json"}</vt:lpwstr>
  </property>
  <property fmtid="{D5CDD505-2E9C-101B-9397-08002B2CF9AE}" pid="133" name="ZOTERO_BREF_onuhdhuOgcdL_1">
    <vt:lpwstr>ZOTERO_ITEM CSL_CITATION {"citationID":"133hl89vbk","properties":{"formattedCitation":"(Jones 2012)","plainCitation":"(Jones 2012)"},"citationItems":[{"id":374,"uris":["http://zotero.org/users/420444/items/53WNPFZ5"],"uri":["http://zotero.org/users/420444</vt:lpwstr>
  </property>
  <property fmtid="{D5CDD505-2E9C-101B-9397-08002B2CF9AE}" pid="134" name="ZOTERO_BREF_onuhdhuOgcdL_2">
    <vt:lpwstr>/items/53WNPFZ5"],"itemData":{"id":374,"type":"thesis","title":"Factors affecting establishment and germination of upland prairie species of conservation concern in the Willamette Valley, Oregon (Masters thesis). Oregon State University, Corvallis, OR.","</vt:lpwstr>
  </property>
  <property fmtid="{D5CDD505-2E9C-101B-9397-08002B2CF9AE}" pid="135" name="ZOTERO_BREF_onuhdhuOgcdL_3">
    <vt:lpwstr>publisher":"Oregon State University","publisher-place":"Corvallis, Oregon","number-of-pages":"155","event-place":"Corvallis, Oregon","author":[{"family":"Jones","given":"Katherine"}],"issued":{"date-parts":[["2012"]]}}}],"schema":"https://github.com/citat</vt:lpwstr>
  </property>
  <property fmtid="{D5CDD505-2E9C-101B-9397-08002B2CF9AE}" pid="136" name="ZOTERO_BREF_onuhdhuOgcdL_4">
    <vt:lpwstr>ion-style-language/schema/raw/master/csl-citation.json"}</vt:lpwstr>
  </property>
  <property fmtid="{D5CDD505-2E9C-101B-9397-08002B2CF9AE}" pid="137" name="ZOTERO_BREF_aOGUT8CeX5ZG_1">
    <vt:lpwstr>ZOTERO_ITEM CSL_CITATION {"citationID":"24iben9mqr","properties":{"formattedCitation":"(Richardson et al. 2012)","plainCitation":"(Richardson et al. 2012)"},"citationItems":[{"id":448,"uris":["http://zotero.org/users/420444/items/CIX49FPG"],"uri":["http:/</vt:lpwstr>
  </property>
  <property fmtid="{D5CDD505-2E9C-101B-9397-08002B2CF9AE}" pid="138" name="ZOTERO_BREF_aOGUT8CeX5ZG_2">
    <vt:lpwstr>/zotero.org/users/420444/items/CIX49FPG"],"itemData":{"id":448,"type":"article-journal","title":"Inversion of plant dominance-diversity relationships along a latitudinal stress gradient","container-title":"Ecology","page":"1431–1438","volume":"93","issue"</vt:lpwstr>
  </property>
  <property fmtid="{D5CDD505-2E9C-101B-9397-08002B2CF9AE}" pid="139" name="ZOTERO_BREF_aOGUT8CeX5ZG_3">
    <vt:lpwstr>:"6","source":"Google Scholar","author":[{"family":"Richardson","given":"Paul J."},{"family":"MacDougall","given":"Andrew S."},{"family":"Stanley","given":"Amanda G."},{"family":"Kaye","given":"Thomas N."},{"family":"Dunwiddie","given":"Peter W."}],"issue</vt:lpwstr>
  </property>
  <property fmtid="{D5CDD505-2E9C-101B-9397-08002B2CF9AE}" pid="140" name="ZOTERO_BREF_aOGUT8CeX5ZG_4">
    <vt:lpwstr>d":{"date-parts":[["2012"]]},"accessed":{"date-parts":[["2014",4,17]]}}}],"schema":"https://github.com/citation-style-language/schema/raw/master/csl-citation.json"}</vt:lpwstr>
  </property>
  <property fmtid="{D5CDD505-2E9C-101B-9397-08002B2CF9AE}" pid="141" name="ZOTERO_BREF_RtqFfiYsOyNl_1">
    <vt:lpwstr>ZOTERO_ITEM CSL_CITATION {"citationID":"2oobdsa618","properties":{"formattedCitation":"(2011)","plainCitation":"(2011)"},"citationItems":[{"id":568,"uris":["http://zotero.org/users/420444/items/PQ375SS9"],"uri":["http://zotero.org/users/420444/items/PQ375</vt:lpwstr>
  </property>
  <property fmtid="{D5CDD505-2E9C-101B-9397-08002B2CF9AE}" pid="142" name="ZOTERO_BREF_RtqFfiYsOyNl_2">
    <vt:lpwstr>SS9"],"itemData":{"id":568,"type":"book","title":"R: a language and environment for statistical computing.","publisher":"R Foundation for Statistical Computing.","publisher-place":"Vienna, Austria","event-place":"Vienna, Austria","URL":"http://www.R-proje</vt:lpwstr>
  </property>
  <property fmtid="{D5CDD505-2E9C-101B-9397-08002B2CF9AE}" pid="143" name="ZOTERO_BREF_RtqFfiYsOyNl_3">
    <vt:lpwstr>ct.org/","ISBN":"3-900051-07-0","author":[{"family":"R Development Core Team","given":""}],"issued":{"date-parts":[["2011"]]}},"suppress-author":true}],"schema":"https://github.com/citation-style-language/schema/raw/master/csl-citation.json"}</vt:lpwstr>
  </property>
  <property fmtid="{D5CDD505-2E9C-101B-9397-08002B2CF9AE}" pid="144" name="ZOTERO_BREF_k3uN7kXd8OTM_1">
    <vt:lpwstr>ZOTERO_ITEM CSL_CITATION {"citationID":"RuXampiI","properties":{"formattedCitation":"(2003)","plainCitation":"(2003)"},"citationItems":[{"id":468,"uris":["http://zotero.org/users/420444/items/E82X8922"],"uri":["http://zotero.org/users/420444/items/E82X892</vt:lpwstr>
  </property>
  <property fmtid="{D5CDD505-2E9C-101B-9397-08002B2CF9AE}" pid="145" name="ZOTERO_BREF_k3uN7kXd8OTM_2">
    <vt:lpwstr>2"],"itemData":{"id":468,"type":"article-journal","title":"Post-dispersal seed fates of four prairie species","container-title":"American journal of botany","page":"730–735","volume":"90","issue":"5","source":"Google Scholar","author":[{"family":"Clark","</vt:lpwstr>
  </property>
  <property fmtid="{D5CDD505-2E9C-101B-9397-08002B2CF9AE}" pid="146" name="ZOTERO_BREF_k3uN7kXd8OTM_3">
    <vt:lpwstr>given":"D.L."},{"family":"Wilson","given":"M.V."}],"issued":{"date-parts":[["2003"]]}},"suppress-author":true}],"schema":"https://github.com/citation-style-language/schema/raw/master/csl-citation.json"}</vt:lpwstr>
  </property>
  <property fmtid="{D5CDD505-2E9C-101B-9397-08002B2CF9AE}" pid="147" name="ZOTERO_BREF_lzwi5fZ8tYbQ_1">
    <vt:lpwstr>ZOTERO_ITEM CSL_CITATION {"citationID":"4MugupMy","properties":{"formattedCitation":"(Ryser 1993, Xiong and Nilsson 1999)","plainCitation":"(Ryser 1993, Xiong and Nilsson 1999)"},"citationItems":[{"id":436,"uris":["http://zotero.org/users/420444/items/BNC</vt:lpwstr>
  </property>
  <property fmtid="{D5CDD505-2E9C-101B-9397-08002B2CF9AE}" pid="148" name="ZOTERO_BREF_lzwi5fZ8tYbQ_2">
    <vt:lpwstr>5Q7FA"],"uri":["http://zotero.org/users/420444/items/BNC5Q7FA"],"itemData":{"id":436,"type":"article-journal","title":"Influences of neighbouring plants on seedling establishment in limestone grassland","container-title":"Journal of Vegetation Science","p</vt:lpwstr>
  </property>
  <property fmtid="{D5CDD505-2E9C-101B-9397-08002B2CF9AE}" pid="149" name="ZOTERO_BREF_lzwi5fZ8tYbQ_3">
    <vt:lpwstr>age":"195–202","volume":"4","issue":"2","source":"Google Scholar","author":[{"family":"Ryser","given":"P."}],"issued":{"date-parts":[["1993"]]}},"label":"page"},{"id":441,"uris":["http://zotero.org/users/420444/items/BWTI7NB9"],"uri":["http://zotero.org/u</vt:lpwstr>
  </property>
  <property fmtid="{D5CDD505-2E9C-101B-9397-08002B2CF9AE}" pid="150" name="ZOTERO_BREF_lzwi5fZ8tYbQ_4">
    <vt:lpwstr>sers/420444/items/BWTI7NB9"],"itemData":{"id":441,"type":"article-journal","title":"The effects of plant litter on vegetation: a meta-analysis","container-title":"Journal of Ecology","page":"984–994","volume":"87","issue":"6","source":"Google Scholar","sh</vt:lpwstr>
  </property>
  <property fmtid="{D5CDD505-2E9C-101B-9397-08002B2CF9AE}" pid="151" name="ZOTERO_BREF_lzwi5fZ8tYbQ_5">
    <vt:lpwstr>ortTitle":"The effects of plant litter on vegetation","author":[{"family":"Xiong","given":"S."},{"family":"Nilsson","given":"C."}],"issued":{"date-parts":[["1999"]]}},"label":"page"}],"schema":"https://github.com/citation-style-language/schema/raw/master/</vt:lpwstr>
  </property>
  <property fmtid="{D5CDD505-2E9C-101B-9397-08002B2CF9AE}" pid="152" name="ZOTERO_BREF_lzwi5fZ8tYbQ_6">
    <vt:lpwstr>csl-citation.json"}</vt:lpwstr>
  </property>
  <property fmtid="{D5CDD505-2E9C-101B-9397-08002B2CF9AE}" pid="153" name="ZOTERO_BREF_TgX75W4lSslS_1">
    <vt:lpwstr>ZOTERO_ITEM CSL_CITATION {"citationID":"ig5sdb7um","properties":{"formattedCitation":"(Facelli and Pickett 1991)","plainCitation":"(Facelli and Pickett 1991)"},"citationItems":[{"id":487,"uris":["http://zotero.org/users/420444/items/FUGISFSA"],"uri":["htt</vt:lpwstr>
  </property>
  <property fmtid="{D5CDD505-2E9C-101B-9397-08002B2CF9AE}" pid="154" name="ZOTERO_BREF_TgX75W4lSslS_2">
    <vt:lpwstr>p://zotero.org/users/420444/items/FUGISFSA"],"itemData":{"id":487,"type":"article-journal","title":"Plant Litter: Its Dynamics and Effects on Plant Community Structure","container-title":"The Botanical Review","page":"1-32","volume":"57","issue":"1","auth</vt:lpwstr>
  </property>
  <property fmtid="{D5CDD505-2E9C-101B-9397-08002B2CF9AE}" pid="155" name="ZOTERO_BREF_TgX75W4lSslS_3">
    <vt:lpwstr>or":[{"family":"Facelli","given":"Jose M"},{"family":"Pickett","given":"Steward TA"}],"issued":{"date-parts":[["1991"]]},"accessed":{"date-parts":[["2011",11,18]]}}}],"schema":"https://github.com/citation-style-language/schema/raw/master/csl-citation.json</vt:lpwstr>
  </property>
  <property fmtid="{D5CDD505-2E9C-101B-9397-08002B2CF9AE}" pid="156" name="ZOTERO_BREF_TgX75W4lSslS_4">
    <vt:lpwstr>"}</vt:lpwstr>
  </property>
  <property fmtid="{D5CDD505-2E9C-101B-9397-08002B2CF9AE}" pid="157" name="ZOTERO_BREF_BYgbTRboAWBO_1">
    <vt:lpwstr>ZOTERO_ITEM CSL_CITATION {"citationID":"1bikv1d4i4","properties":{"formattedCitation":"(Amatangelo et al. 2008)","plainCitation":"(Amatangelo et al. 2008)"},"citationItems":[{"id":534,"uris":["http://zotero.org/users/420444/items/KX57JNMR"],"uri":["http:/</vt:lpwstr>
  </property>
  <property fmtid="{D5CDD505-2E9C-101B-9397-08002B2CF9AE}" pid="158" name="ZOTERO_BREF_BYgbTRboAWBO_2">
    <vt:lpwstr>/zotero.org/users/420444/items/KX57JNMR"],"itemData":{"id":534,"type":"article-journal","title":"Responses of a California annual grassland to litter manipulation","container-title":"Journal of Vegetation Science","page":"605–612","volume":"19","issue":"5</vt:lpwstr>
  </property>
  <property fmtid="{D5CDD505-2E9C-101B-9397-08002B2CF9AE}" pid="159" name="ZOTERO_BREF_BYgbTRboAWBO_3">
    <vt:lpwstr>","source":"Google Scholar","author":[{"family":"Amatangelo","given":"K.L."},{"family":"Dukes","given":"J.S."},{"family":"Field","given":"C.B."}],"issued":{"date-parts":[["2008"]]}}}],"schema":"https://github.com/citation-style-language/schema/raw/master/</vt:lpwstr>
  </property>
  <property fmtid="{D5CDD505-2E9C-101B-9397-08002B2CF9AE}" pid="160" name="ZOTERO_BREF_BYgbTRboAWBO_4">
    <vt:lpwstr>csl-citation.json"}</vt:lpwstr>
  </property>
  <property fmtid="{D5CDD505-2E9C-101B-9397-08002B2CF9AE}" pid="161" name="ZOTERO_BREF_SXsoQ7ibgvxv_1">
    <vt:lpwstr>ZOTERO_ITEM CSL_CITATION {"citationID":"16p7malnji","properties":{"formattedCitation":"(Clark and Wilson 2000)","plainCitation":"(Clark and Wilson 2000)"},"citationItems":[{"id":541,"uris":["http://zotero.org/users/420444/items/MWQ7SK5X"],"uri":["http://z</vt:lpwstr>
  </property>
  <property fmtid="{D5CDD505-2E9C-101B-9397-08002B2CF9AE}" pid="162" name="ZOTERO_BREF_SXsoQ7ibgvxv_2">
    <vt:lpwstr>otero.org/users/420444/items/MWQ7SK5X"],"itemData":{"id":541,"type":"article-journal","title":"Promoting regeneration of native species in Willamette Valley upland prairies","container-title":"Report to USDI Fish and Wildlife Service and Oregon Natural He</vt:lpwstr>
  </property>
  <property fmtid="{D5CDD505-2E9C-101B-9397-08002B2CF9AE}" pid="163" name="ZOTERO_BREF_SXsoQ7ibgvxv_3">
    <vt:lpwstr>ritage Program. Corvallis (OR): Oregon State University","source":"Google Scholar","author":[{"family":"Clark","given":"DL"},{"family":"Wilson","given":"MV"}],"issued":{"date-parts":[["2000"]]}}}],"schema":"https://github.com/citation-style-language/schem</vt:lpwstr>
  </property>
  <property fmtid="{D5CDD505-2E9C-101B-9397-08002B2CF9AE}" pid="164" name="ZOTERO_BREF_SXsoQ7ibgvxv_4">
    <vt:lpwstr>a/raw/master/csl-citation.json"}</vt:lpwstr>
  </property>
  <property fmtid="{D5CDD505-2E9C-101B-9397-08002B2CF9AE}" pid="165" name="ZOTERO_BREF_wcyPMkHQtMey_1">
    <vt:lpwstr>ZOTERO_ITEM CSL_CITATION {"citationID":"2ocl21hd0i","properties":{"formattedCitation":"(2005)","plainCitation":"(2005)"},"citationItems":[{"id":349,"uris":["http://zotero.org/users/420444/items/2Z8H7CJU"],"uri":["http://zotero.org/users/420444/items/2Z8H7</vt:lpwstr>
  </property>
  <property fmtid="{D5CDD505-2E9C-101B-9397-08002B2CF9AE}" pid="166" name="ZOTERO_BREF_wcyPMkHQtMey_2">
    <vt:lpwstr>CJU"],"itemData":{"id":349,"type":"article-journal","title":"Fire and litter effects on seedling establishment in western Oregon upland prairies","container-title":"Restoration Ecology","page":"562–568","volume":"13","issue":"3","source":"Google Scholar",</vt:lpwstr>
  </property>
  <property fmtid="{D5CDD505-2E9C-101B-9397-08002B2CF9AE}" pid="167" name="ZOTERO_BREF_wcyPMkHQtMey_3">
    <vt:lpwstr>"ISSN":"1526-100X","author":[{"family":"Maret","given":"M. P"},{"family":"Wilson","given":"M. V"}],"issued":{"date-parts":[["2005"]]}},"suppress-author":true}],"schema":"https://github.com/citation-style-language/schema/raw/master/csl-citation.json"}</vt:lpwstr>
  </property>
  <property fmtid="{D5CDD505-2E9C-101B-9397-08002B2CF9AE}" pid="168" name="ZOTERO_BREF_sB6FAAW7sQ4E_1">
    <vt:lpwstr>ZOTERO_ITEM CSL_CITATION {"citationID":"ETCyUrvB","properties":{"formattedCitation":"(2003)","plainCitation":"(2003)"},"citationItems":[{"id":574,"uris":["http://zotero.org/users/420444/items/QCE6SAWJ"],"uri":["http://zotero.org/users/420444/items/QCE6SAW</vt:lpwstr>
  </property>
  <property fmtid="{D5CDD505-2E9C-101B-9397-08002B2CF9AE}" pid="169" name="ZOTERO_BREF_sB6FAAW7sQ4E_2">
    <vt:lpwstr>J"],"itemData":{"id":574,"type":"article-journal","title":"Effects of litter on establishment of grassland plant species: the role of seed size and successional status","container-title":"Basic and Applied Ecology","page":"579–587","volume":"4","issue":"6</vt:lpwstr>
  </property>
  <property fmtid="{D5CDD505-2E9C-101B-9397-08002B2CF9AE}" pid="170" name="ZOTERO_BREF_sB6FAAW7sQ4E_3">
    <vt:lpwstr>","source":"Google Scholar","shortTitle":"Effects of litter on establishment of grassland plant species","author":[{"family":"Jensen","given":"K."},{"family":"Gutekunst","given":"K."}],"issued":{"date-parts":[["2003"]]}},"suppress-author":true}],"schema":</vt:lpwstr>
  </property>
  <property fmtid="{D5CDD505-2E9C-101B-9397-08002B2CF9AE}" pid="171" name="ZOTERO_BREF_sB6FAAW7sQ4E_4">
    <vt:lpwstr>"https://github.com/citation-style-language/schema/raw/master/csl-citation.json"}</vt:lpwstr>
  </property>
  <property fmtid="{D5CDD505-2E9C-101B-9397-08002B2CF9AE}" pid="172" name="ZOTERO_BREF_6A21kPzFaSfS_1">
    <vt:lpwstr>ZOTERO_ITEM CSL_CITATION {"citationID":"1gq5va0o40","properties":{"formattedCitation":"(2001)","plainCitation":"(2001)"},"citationItems":[{"id":399,"uris":["http://zotero.org/users/420444/items/86RDKFTD"],"uri":["http://zotero.org/users/420444/items/86RDK</vt:lpwstr>
  </property>
  <property fmtid="{D5CDD505-2E9C-101B-9397-08002B2CF9AE}" pid="173" name="ZOTERO_BREF_6A21kPzFaSfS_2">
    <vt:lpwstr>FTD"],"itemData":{"id":399,"type":"article-journal","title":"Controlling invasive Arrhenatherum elatius and promoting native prairie grasses through mowing","container-title":"Applied Vegetation Science","page":"129-138","volume":"4","author":[{"family":"</vt:lpwstr>
  </property>
  <property fmtid="{D5CDD505-2E9C-101B-9397-08002B2CF9AE}" pid="174" name="ZOTERO_BREF_6A21kPzFaSfS_3">
    <vt:lpwstr>Wilson","given":"Mark V."},{"family":"Clark","given":"Deborah L."}],"issued":{"date-parts":[["2001"]]}},"suppress-author":true}],"schema":"https://github.com/citation-style-language/schema/raw/master/csl-citation.json"}</vt:lpwstr>
  </property>
  <property fmtid="{D5CDD505-2E9C-101B-9397-08002B2CF9AE}" pid="175" name="ZOTERO_BREF_VEeHhnLdIUlf_1">
    <vt:lpwstr>ZOTERO_ITEM CSL_CITATION {"citationID":"165t85cp3j","properties":{"formattedCitation":"(2009)","plainCitation":"(2009)"},"citationItems":[{"id":461,"uris":["http://zotero.org/users/420444/items/DFQCV578"],"uri":["http://zotero.org/users/420444/items/DFQCV</vt:lpwstr>
  </property>
  <property fmtid="{D5CDD505-2E9C-101B-9397-08002B2CF9AE}" pid="176" name="ZOTERO_BREF_VEeHhnLdIUlf_2">
    <vt:lpwstr>578"],"itemData":{"id":461,"type":"article-journal","title":"Invasive grass litter facilitates native shrubs through abiotic effects","container-title":"Journal of Vegetation Science","page":"1121–1132","volume":"20","issue":"6","source":"Google Scholar",</vt:lpwstr>
  </property>
  <property fmtid="{D5CDD505-2E9C-101B-9397-08002B2CF9AE}" pid="177" name="ZOTERO_BREF_VEeHhnLdIUlf_3">
    <vt:lpwstr>"author":[{"family":"Wolkovich","given":"E.M."},{"family":"Bolger","given":"D.T."},{"family":"Cottingham","given":"K.L."}],"issued":{"date-parts":[["2009"]]}},"suppress-author":true}],"schema":"https://github.com/citation-style-language/schema/raw/master/</vt:lpwstr>
  </property>
  <property fmtid="{D5CDD505-2E9C-101B-9397-08002B2CF9AE}" pid="178" name="ZOTERO_BREF_VEeHhnLdIUlf_4">
    <vt:lpwstr>csl-citation.json"}</vt:lpwstr>
  </property>
  <property fmtid="{D5CDD505-2E9C-101B-9397-08002B2CF9AE}" pid="179" name="ZOTERO_BREF_qJ1wrI3NBotP_1">
    <vt:lpwstr>ZOTERO_ITEM CSL_CITATION {"citationID":"1rfd0ouqvs","properties":{"formattedCitation":"(Williams and Crone 2006)","plainCitation":"(Williams and Crone 2006)"},"citationItems":[{"id":458,"uris":["http://zotero.org/users/420444/items/D9TGRWWR"],"uri":["http</vt:lpwstr>
  </property>
  <property fmtid="{D5CDD505-2E9C-101B-9397-08002B2CF9AE}" pid="180" name="ZOTERO_BREF_qJ1wrI3NBotP_2">
    <vt:lpwstr>://zotero.org/users/420444/items/D9TGRWWR"],"itemData":{"id":458,"type":"article-journal","title":"The impact of invasive grasses on the population growth of Anemone patens, a long-lived native forb","container-title":"Ecology","page":"3200–3208","volume"</vt:lpwstr>
  </property>
  <property fmtid="{D5CDD505-2E9C-101B-9397-08002B2CF9AE}" pid="181" name="ZOTERO_BREF_qJ1wrI3NBotP_3">
    <vt:lpwstr>:"87","issue":"12","source":"Google Scholar","author":[{"family":"Williams","given":"J.L."},{"family":"Crone","given":"E.E."}],"issued":{"date-parts":[["2006"]]}}}],"schema":"https://github.com/citation-style-language/schema/raw/master/csl-citation.json"}</vt:lpwstr>
  </property>
  <property fmtid="{D5CDD505-2E9C-101B-9397-08002B2CF9AE}" pid="182" name="ZOTERO_BREF_uyxoKpt5D2dM_1">
    <vt:lpwstr>ZOTERO_ITEM CSL_CITATION {"citationID":"2k65ik1co1","properties":{"formattedCitation":"(Wilson 2001)","plainCitation":"(Wilson 2001)"},"citationItems":[{"id":445,"uris":["http://zotero.org/users/420444/items/CH7F2K5T"],"uri":["http://zotero.org/users/4204</vt:lpwstr>
  </property>
  <property fmtid="{D5CDD505-2E9C-101B-9397-08002B2CF9AE}" pid="183" name="ZOTERO_BREF_uyxoKpt5D2dM_2">
    <vt:lpwstr>44/items/CH7F2K5T"],"itemData":{"id":445,"type":"article-journal","title":"Floral stages, ovule development, and ovule and fruit success in Iris tenax, focusion on var. gormanii, a taxon with low seed set","container-title":"American Journal of Botany","p</vt:lpwstr>
  </property>
  <property fmtid="{D5CDD505-2E9C-101B-9397-08002B2CF9AE}" pid="184" name="ZOTERO_BREF_uyxoKpt5D2dM_3">
    <vt:lpwstr>age":"2221-2231","volume":"88","issue":"12","author":[{"family":"Wilson","given":"Carol A"}],"issued":{"date-parts":[["2001"]]},"accessed":{"date-parts":[["2011",11,16]]}}}],"schema":"https://github.com/citation-style-language/schema/raw/master/csl-citati</vt:lpwstr>
  </property>
  <property fmtid="{D5CDD505-2E9C-101B-9397-08002B2CF9AE}" pid="185" name="ZOTERO_BREF_uyxoKpt5D2dM_4">
    <vt:lpwstr>on.json"}</vt:lpwstr>
  </property>
  <property fmtid="{D5CDD505-2E9C-101B-9397-08002B2CF9AE}" pid="186" name="ZOTERO_BREF_KG4z5cB5s2yV_1">
    <vt:lpwstr>ZOTERO_ITEM CSL_CITATION {"citationID":"27gq1phj7p","properties":{"formattedCitation":"(Jones and Kaye 2014)","plainCitation":"(Jones and Kaye 2014)"},"citationItems":[{"id":570,"uris":["http://zotero.org/users/420444/items/PTSG5EZF"],"uri":["http://zoter</vt:lpwstr>
  </property>
  <property fmtid="{D5CDD505-2E9C-101B-9397-08002B2CF9AE}" pid="187" name="ZOTERO_BREF_KG4z5cB5s2yV_2">
    <vt:lpwstr>o.org/users/420444/items/PTSG5EZF"],"itemData":{"id":570,"type":"article-journal","title":"Factors Influencing Germination of a Functionally Important Grassland Plant, Iris tenax","container-title":"PloS one","page":"e90084","volume":"9","issue":"2","sour</vt:lpwstr>
  </property>
  <property fmtid="{D5CDD505-2E9C-101B-9397-08002B2CF9AE}" pid="188" name="ZOTERO_BREF_KG4z5cB5s2yV_3">
    <vt:lpwstr>ce":"Google Scholar","author":[{"family":"Jones","given":"Katherine D."},{"family":"Kaye","given":"Thomas N."}],"issued":{"date-parts":[["2014"]]},"accessed":{"date-parts":[["2014",5,4]]}}}],"schema":"https://github.com/citation-style-language/schema/raw/</vt:lpwstr>
  </property>
  <property fmtid="{D5CDD505-2E9C-101B-9397-08002B2CF9AE}" pid="189" name="ZOTERO_BREF_KG4z5cB5s2yV_4">
    <vt:lpwstr>master/csl-citation.json"}</vt:lpwstr>
  </property>
  <property fmtid="{D5CDD505-2E9C-101B-9397-08002B2CF9AE}" pid="190" name="ZOTERO_BREF_UwIxtp1YDMVJ_1">
    <vt:lpwstr>ZOTERO_ITEM CSL_CITATION {"citationID":"2030doc9sd","properties":{"formattedCitation":"(Volis et al. 2007)","plainCitation":"(Volis et al. 2007)"},"citationItems":[{"id":495,"uris":["http://zotero.org/users/420444/items/GRW6ZXIN"],"uri":["http://zotero.or</vt:lpwstr>
  </property>
  <property fmtid="{D5CDD505-2E9C-101B-9397-08002B2CF9AE}" pid="191" name="ZOTERO_BREF_UwIxtp1YDMVJ_2">
    <vt:lpwstr>g/users/420444/items/GRW6ZXIN"],"itemData":{"id":495,"type":"report","title":"Iris atrofusca of the Northern Negev: population differences and creation in situ gene banks.  Report to the Israel Nature and Parks Authority","publisher":"Ben-Gurion Universit</vt:lpwstr>
  </property>
  <property fmtid="{D5CDD505-2E9C-101B-9397-08002B2CF9AE}" pid="192" name="ZOTERO_BREF_UwIxtp1YDMVJ_3">
    <vt:lpwstr>y of the Negev","page":"26","source":"Google Scholar","author":[{"family":"Volis","given":"S."},{"family":"Blecher","given":"M."},{"family":"Sapir","given":"Y."}],"issued":{"date-parts":[["2007"]]}}}],"schema":"https://github.com/citation-style-language/s</vt:lpwstr>
  </property>
  <property fmtid="{D5CDD505-2E9C-101B-9397-08002B2CF9AE}" pid="193" name="ZOTERO_BREF_UwIxtp1YDMVJ_4">
    <vt:lpwstr>chema/raw/master/csl-citation.json"}</vt:lpwstr>
  </property>
  <property fmtid="{D5CDD505-2E9C-101B-9397-08002B2CF9AE}" pid="194" name="ZOTERO_BREF_c5W5cK0Chzez_1">
    <vt:lpwstr>ZOTERO_ITEM CSL_CITATION {"citationID":"2500d6p85h","properties":{"formattedCitation":"(1997)","plainCitation":"(1997)"},"citationItems":[{"id":667,"uris":["http://zotero.org/users/420444/items/Z4XUBD6C"],"uri":["http://zotero.org/users/420444/items/Z4XUB</vt:lpwstr>
  </property>
  <property fmtid="{D5CDD505-2E9C-101B-9397-08002B2CF9AE}" pid="195" name="ZOTERO_BREF_c5W5cK0Chzez_2">
    <vt:lpwstr>D6C"],"itemData":{"id":667,"type":"article-journal","title":"Positive interactions in plant communities and the individualistic-continuum concept","container-title":"Oecologia","page":"143–149","volume":"112","issue":"2","source":"Google Scholar","author"</vt:lpwstr>
  </property>
  <property fmtid="{D5CDD505-2E9C-101B-9397-08002B2CF9AE}" pid="196" name="ZOTERO_BREF_c5W5cK0Chzez_3">
    <vt:lpwstr>:[{"family":"Callaway","given":"R.M."}],"issued":{"date-parts":[["1997"]]}},"suppress-author":true}],"schema":"https://github.com/citation-style-language/schema/raw/master/csl-citation.json"}</vt:lpwstr>
  </property>
  <property fmtid="{D5CDD505-2E9C-101B-9397-08002B2CF9AE}" pid="197" name="ZOTERO_BREF_qBemcZE9SOsN_1">
    <vt:lpwstr>ZOTERO_ITEM CSL_CITATION {"citationID":"2e5sgfbqml","properties":{"formattedCitation":"(Zedler 2005)","plainCitation":"(Zedler 2005)"},"citationItems":[{"id":608,"uris":["http://zotero.org/users/420444/items/SVTMQFTG"],"uri":["http://zotero.org/users/4204</vt:lpwstr>
  </property>
  <property fmtid="{D5CDD505-2E9C-101B-9397-08002B2CF9AE}" pid="198" name="ZOTERO_BREF_qBemcZE9SOsN_2">
    <vt:lpwstr>44/items/SVTMQFTG"],"itemData":{"id":608,"type":"article-journal","title":"Ecological restoration: guidance from theory","container-title":"San Francisco Estuary and Watershed Science","volume":"3","issue":"2","source":"Google Scholar","shortTitle":"Ecolo</vt:lpwstr>
  </property>
  <property fmtid="{D5CDD505-2E9C-101B-9397-08002B2CF9AE}" pid="199" name="ZOTERO_BREF_qBemcZE9SOsN_3">
    <vt:lpwstr>gical restoration","author":[{"family":"Zedler","given":"J."}],"issued":{"date-parts":[["2005"]]}}}],"schema":"https://github.com/citation-style-language/schema/raw/master/csl-citation.json"}</vt:lpwstr>
  </property>
  <property fmtid="{D5CDD505-2E9C-101B-9397-08002B2CF9AE}" pid="200" name="ZOTERO_BREF_Vroo39Q1FCCt_1">
    <vt:lpwstr>ZOTERO_BIBL {"custom":[]} CSL_BIBLIOGRAPHY</vt:lpwstr>
  </property>
</Properties>
</file>